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08B" w:rsidRPr="00CC408B" w:rsidRDefault="00CC408B" w:rsidP="00E024D5">
      <w:pPr>
        <w:ind w:firstLine="708"/>
        <w:jc w:val="center"/>
        <w:rPr>
          <w:sz w:val="28"/>
        </w:rPr>
      </w:pPr>
      <w:r w:rsidRPr="00CC408B">
        <w:rPr>
          <w:rFonts w:ascii="Arial" w:eastAsia="Times New Roman" w:hAnsi="Arial" w:cs="Arial"/>
          <w:noProof/>
          <w:sz w:val="32"/>
          <w:szCs w:val="24"/>
          <w:lang w:val="en-US"/>
        </w:rPr>
        <w:drawing>
          <wp:anchor distT="0" distB="0" distL="114300" distR="114300" simplePos="0" relativeHeight="251659264" behindDoc="0" locked="0" layoutInCell="1" allowOverlap="1" wp14:anchorId="7E1D58F9" wp14:editId="46EB3CE5">
            <wp:simplePos x="0" y="0"/>
            <wp:positionH relativeFrom="margin">
              <wp:posOffset>2310130</wp:posOffset>
            </wp:positionH>
            <wp:positionV relativeFrom="paragraph">
              <wp:posOffset>0</wp:posOffset>
            </wp:positionV>
            <wp:extent cx="868680" cy="1038225"/>
            <wp:effectExtent l="0" t="0" r="7620" b="9525"/>
            <wp:wrapTopAndBottom/>
            <wp:docPr id="11" name="Picture 4" descr="cujae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jae_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68680" cy="1038225"/>
                    </a:xfrm>
                    <a:prstGeom prst="rect">
                      <a:avLst/>
                    </a:prstGeom>
                    <a:noFill/>
                  </pic:spPr>
                </pic:pic>
              </a:graphicData>
            </a:graphic>
            <wp14:sizeRelH relativeFrom="page">
              <wp14:pctWidth>0</wp14:pctWidth>
            </wp14:sizeRelH>
            <wp14:sizeRelV relativeFrom="page">
              <wp14:pctHeight>0</wp14:pctHeight>
            </wp14:sizeRelV>
          </wp:anchor>
        </w:drawing>
      </w:r>
      <w:r w:rsidRPr="00CC408B">
        <w:rPr>
          <w:rFonts w:ascii="Arial" w:eastAsia="Times New Roman" w:hAnsi="Arial" w:cs="Arial"/>
          <w:sz w:val="32"/>
          <w:szCs w:val="24"/>
        </w:rPr>
        <w:t>Universidad Tecnológica de La Habana “José Antonio Echeverría”</w:t>
      </w:r>
    </w:p>
    <w:p w:rsidR="00CC408B" w:rsidRDefault="00CC408B" w:rsidP="00CC408B"/>
    <w:p w:rsidR="00CC408B" w:rsidRDefault="00CC408B" w:rsidP="00CC408B"/>
    <w:p w:rsidR="00CC408B" w:rsidRDefault="00CC408B" w:rsidP="00CC408B"/>
    <w:p w:rsidR="00CC408B" w:rsidRDefault="00CC408B" w:rsidP="00CC408B"/>
    <w:p w:rsidR="00CC408B" w:rsidRPr="005B1B92" w:rsidRDefault="00CC408B" w:rsidP="00170658">
      <w:pPr>
        <w:autoSpaceDE w:val="0"/>
        <w:autoSpaceDN w:val="0"/>
        <w:adjustRightInd w:val="0"/>
        <w:spacing w:after="0" w:line="240" w:lineRule="auto"/>
        <w:jc w:val="center"/>
        <w:rPr>
          <w:rFonts w:ascii="CharterBT-Bold" w:hAnsi="CharterBT-Bold" w:cs="CharterBT-Bold"/>
          <w:b/>
          <w:bCs/>
          <w:color w:val="000000"/>
          <w:sz w:val="50"/>
          <w:szCs w:val="48"/>
        </w:rPr>
      </w:pPr>
      <w:r w:rsidRPr="005B1B92">
        <w:rPr>
          <w:rFonts w:ascii="CharterBT-Bold" w:hAnsi="CharterBT-Bold" w:cs="CharterBT-Bold"/>
          <w:b/>
          <w:bCs/>
          <w:color w:val="000000"/>
          <w:sz w:val="50"/>
          <w:szCs w:val="48"/>
        </w:rPr>
        <w:t xml:space="preserve">Aplicación </w:t>
      </w:r>
      <w:proofErr w:type="spellStart"/>
      <w:r w:rsidRPr="005B1B92">
        <w:rPr>
          <w:rFonts w:ascii="CharterBT-Bold" w:hAnsi="CharterBT-Bold" w:cs="CharterBT-Bold"/>
          <w:b/>
          <w:bCs/>
          <w:color w:val="000000"/>
          <w:sz w:val="50"/>
          <w:szCs w:val="48"/>
        </w:rPr>
        <w:t>Android</w:t>
      </w:r>
      <w:proofErr w:type="spellEnd"/>
      <w:r w:rsidRPr="005B1B92">
        <w:rPr>
          <w:rFonts w:ascii="CharterBT-Bold" w:hAnsi="CharterBT-Bold" w:cs="CharterBT-Bold"/>
          <w:b/>
          <w:bCs/>
          <w:color w:val="000000"/>
          <w:sz w:val="50"/>
          <w:szCs w:val="48"/>
        </w:rPr>
        <w:t xml:space="preserve"> para el </w:t>
      </w:r>
      <w:commentRangeStart w:id="0"/>
      <w:r w:rsidRPr="005B1B92">
        <w:rPr>
          <w:rFonts w:ascii="CharterBT-Bold" w:hAnsi="CharterBT-Bold" w:cs="CharterBT-Bold"/>
          <w:b/>
          <w:bCs/>
          <w:color w:val="000000"/>
          <w:sz w:val="50"/>
          <w:szCs w:val="48"/>
        </w:rPr>
        <w:t xml:space="preserve">cifrado </w:t>
      </w:r>
      <w:commentRangeEnd w:id="0"/>
      <w:r w:rsidR="00170658">
        <w:rPr>
          <w:rStyle w:val="CommentReference"/>
        </w:rPr>
        <w:commentReference w:id="0"/>
      </w:r>
      <w:r w:rsidRPr="005B1B92">
        <w:rPr>
          <w:rFonts w:ascii="CharterBT-Bold" w:hAnsi="CharterBT-Bold" w:cs="CharterBT-Bold"/>
          <w:b/>
          <w:bCs/>
          <w:color w:val="000000"/>
          <w:sz w:val="50"/>
          <w:szCs w:val="48"/>
        </w:rPr>
        <w:t>de</w:t>
      </w:r>
      <w:r w:rsidR="00170658">
        <w:rPr>
          <w:rFonts w:ascii="CharterBT-Bold" w:hAnsi="CharterBT-Bold" w:cs="CharterBT-Bold"/>
          <w:b/>
          <w:bCs/>
          <w:color w:val="000000"/>
          <w:sz w:val="50"/>
          <w:szCs w:val="48"/>
        </w:rPr>
        <w:t xml:space="preserve"> </w:t>
      </w:r>
      <w:r w:rsidRPr="005B1B92">
        <w:rPr>
          <w:rFonts w:ascii="CharterBT-Bold" w:hAnsi="CharterBT-Bold" w:cs="CharterBT-Bold"/>
          <w:b/>
          <w:bCs/>
          <w:color w:val="000000"/>
          <w:sz w:val="50"/>
          <w:szCs w:val="48"/>
        </w:rPr>
        <w:t xml:space="preserve">archivos </w:t>
      </w:r>
      <w:commentRangeStart w:id="1"/>
      <w:r w:rsidRPr="005B1B92">
        <w:rPr>
          <w:rFonts w:ascii="CharterBT-Bold" w:hAnsi="CharterBT-Bold" w:cs="CharterBT-Bold"/>
          <w:b/>
          <w:bCs/>
          <w:color w:val="000000"/>
          <w:sz w:val="50"/>
          <w:szCs w:val="48"/>
        </w:rPr>
        <w:t>multimedia</w:t>
      </w:r>
      <w:commentRangeEnd w:id="1"/>
      <w:r w:rsidR="00170658">
        <w:rPr>
          <w:rStyle w:val="CommentReference"/>
        </w:rPr>
        <w:commentReference w:id="1"/>
      </w:r>
      <w:r w:rsidRPr="005B1B92">
        <w:rPr>
          <w:rFonts w:ascii="CharterBT-Bold" w:hAnsi="CharterBT-Bold" w:cs="CharterBT-Bold"/>
          <w:b/>
          <w:bCs/>
          <w:color w:val="000000"/>
          <w:sz w:val="50"/>
          <w:szCs w:val="48"/>
        </w:rPr>
        <w:t>.</w:t>
      </w: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6"/>
          <w:szCs w:val="48"/>
        </w:rPr>
      </w:pP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6"/>
          <w:szCs w:val="48"/>
        </w:rPr>
      </w:pPr>
    </w:p>
    <w:p w:rsidR="00CC408B" w:rsidRPr="00CC408B" w:rsidRDefault="00CC408B" w:rsidP="00CC408B">
      <w:pPr>
        <w:autoSpaceDE w:val="0"/>
        <w:autoSpaceDN w:val="0"/>
        <w:adjustRightInd w:val="0"/>
        <w:spacing w:after="0" w:line="240" w:lineRule="auto"/>
        <w:jc w:val="center"/>
        <w:rPr>
          <w:rFonts w:ascii="CharterBT-Bold" w:hAnsi="CharterBT-Bold" w:cs="CharterBT-Bold"/>
          <w:b/>
          <w:bCs/>
          <w:color w:val="000000"/>
          <w:sz w:val="46"/>
          <w:szCs w:val="48"/>
        </w:rPr>
      </w:pPr>
    </w:p>
    <w:p w:rsidR="00CC408B" w:rsidRPr="005B1B92" w:rsidRDefault="00CC408B" w:rsidP="00CC408B">
      <w:pPr>
        <w:autoSpaceDE w:val="0"/>
        <w:autoSpaceDN w:val="0"/>
        <w:adjustRightInd w:val="0"/>
        <w:spacing w:after="0" w:line="240" w:lineRule="auto"/>
        <w:jc w:val="center"/>
        <w:rPr>
          <w:rFonts w:ascii="CharterBT-Bold" w:hAnsi="CharterBT-Bold" w:cs="CharterBT-Bold"/>
          <w:bCs/>
          <w:color w:val="000000"/>
          <w:sz w:val="40"/>
          <w:szCs w:val="48"/>
        </w:rPr>
      </w:pPr>
      <w:r w:rsidRPr="005B1B92">
        <w:rPr>
          <w:rFonts w:ascii="CharterBT-Bold" w:hAnsi="CharterBT-Bold" w:cs="CharterBT-Bold"/>
          <w:bCs/>
          <w:color w:val="000000"/>
          <w:sz w:val="40"/>
          <w:szCs w:val="48"/>
        </w:rPr>
        <w:t xml:space="preserve">Informe de </w:t>
      </w:r>
      <w:r w:rsidR="007B117D" w:rsidRPr="005B1B92">
        <w:rPr>
          <w:rFonts w:ascii="CharterBT-Bold" w:hAnsi="CharterBT-Bold" w:cs="CharterBT-Bold"/>
          <w:bCs/>
          <w:color w:val="000000"/>
          <w:sz w:val="40"/>
          <w:szCs w:val="48"/>
        </w:rPr>
        <w:t>Prácticas Profesionales</w:t>
      </w:r>
      <w:r w:rsidR="005B1B92" w:rsidRPr="005B1B92">
        <w:rPr>
          <w:rFonts w:ascii="CharterBT-Bold" w:hAnsi="CharterBT-Bold" w:cs="CharterBT-Bold"/>
          <w:bCs/>
          <w:color w:val="000000"/>
          <w:sz w:val="40"/>
          <w:szCs w:val="48"/>
        </w:rPr>
        <w:t xml:space="preserve"> de 4to año</w:t>
      </w:r>
    </w:p>
    <w:p w:rsidR="00CC408B" w:rsidRDefault="00CC408B" w:rsidP="00CC408B">
      <w:pPr>
        <w:autoSpaceDE w:val="0"/>
        <w:autoSpaceDN w:val="0"/>
        <w:adjustRightInd w:val="0"/>
        <w:spacing w:after="0" w:line="240" w:lineRule="auto"/>
        <w:jc w:val="center"/>
        <w:rPr>
          <w:rFonts w:ascii="CharterBT-Bold" w:hAnsi="CharterBT-Bold" w:cs="CharterBT-Bold"/>
          <w:b/>
          <w:bCs/>
          <w:color w:val="000000"/>
          <w:sz w:val="48"/>
          <w:szCs w:val="48"/>
        </w:rPr>
      </w:pPr>
    </w:p>
    <w:p w:rsidR="00CC408B" w:rsidRPr="00CC408B" w:rsidRDefault="00CC408B" w:rsidP="00CC408B">
      <w:pPr>
        <w:autoSpaceDE w:val="0"/>
        <w:autoSpaceDN w:val="0"/>
        <w:adjustRightInd w:val="0"/>
        <w:spacing w:after="0" w:line="240" w:lineRule="auto"/>
        <w:rPr>
          <w:rFonts w:ascii="CharterBT-Bold" w:hAnsi="CharterBT-Bold" w:cs="CharterBT-Roman"/>
          <w:color w:val="000000"/>
          <w:sz w:val="27"/>
          <w:szCs w:val="23"/>
        </w:rPr>
      </w:pPr>
      <w:r w:rsidRPr="00CC408B">
        <w:rPr>
          <w:rFonts w:ascii="CharterBT-Bold" w:hAnsi="CharterBT-Bold" w:cs="CharterBT-Bold"/>
          <w:b/>
          <w:bCs/>
          <w:color w:val="000000"/>
          <w:sz w:val="27"/>
          <w:szCs w:val="23"/>
        </w:rPr>
        <w:t>Autor</w:t>
      </w:r>
      <w:r>
        <w:rPr>
          <w:rFonts w:ascii="CharterBT-Bold" w:hAnsi="CharterBT-Bold" w:cs="CharterBT-Bold"/>
          <w:b/>
          <w:bCs/>
          <w:color w:val="000000"/>
          <w:sz w:val="27"/>
          <w:szCs w:val="23"/>
        </w:rPr>
        <w:t>a</w:t>
      </w:r>
      <w:r w:rsidRPr="00CC408B">
        <w:rPr>
          <w:rFonts w:ascii="CharterBT-Bold" w:hAnsi="CharterBT-Bold" w:cs="CharterBT-Bold"/>
          <w:b/>
          <w:bCs/>
          <w:color w:val="000000"/>
          <w:sz w:val="27"/>
          <w:szCs w:val="23"/>
        </w:rPr>
        <w:t xml:space="preserve">: </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r w:rsidRPr="000816D4">
        <w:rPr>
          <w:rFonts w:ascii="Arial" w:hAnsi="Arial" w:cs="Arial"/>
          <w:color w:val="000000"/>
          <w:sz w:val="27"/>
          <w:szCs w:val="23"/>
        </w:rPr>
        <w:t xml:space="preserve">Jessica </w:t>
      </w:r>
      <w:proofErr w:type="spellStart"/>
      <w:r w:rsidRPr="000816D4">
        <w:rPr>
          <w:rFonts w:ascii="Arial" w:hAnsi="Arial" w:cs="Arial"/>
          <w:color w:val="000000"/>
          <w:sz w:val="27"/>
          <w:szCs w:val="23"/>
        </w:rPr>
        <w:t>Aidyl</w:t>
      </w:r>
      <w:proofErr w:type="spellEnd"/>
      <w:r w:rsidRPr="000816D4">
        <w:rPr>
          <w:rFonts w:ascii="Arial" w:hAnsi="Arial" w:cs="Arial"/>
          <w:color w:val="000000"/>
          <w:sz w:val="27"/>
          <w:szCs w:val="23"/>
        </w:rPr>
        <w:t xml:space="preserve"> García </w:t>
      </w:r>
      <w:proofErr w:type="spellStart"/>
      <w:r w:rsidRPr="000816D4">
        <w:rPr>
          <w:rFonts w:ascii="Arial" w:hAnsi="Arial" w:cs="Arial"/>
          <w:color w:val="000000"/>
          <w:sz w:val="27"/>
          <w:szCs w:val="23"/>
        </w:rPr>
        <w:t>Albalah</w:t>
      </w:r>
      <w:proofErr w:type="spellEnd"/>
      <w:r w:rsidRPr="000816D4">
        <w:rPr>
          <w:rFonts w:ascii="Arial" w:hAnsi="Arial" w:cs="Arial"/>
          <w:color w:val="000000"/>
          <w:sz w:val="27"/>
          <w:szCs w:val="23"/>
        </w:rPr>
        <w:t xml:space="preserve"> (</w:t>
      </w:r>
      <w:r w:rsidRPr="000816D4">
        <w:rPr>
          <w:rFonts w:ascii="Arial" w:hAnsi="Arial" w:cs="Arial"/>
          <w:color w:val="0000FF"/>
          <w:sz w:val="27"/>
          <w:szCs w:val="23"/>
        </w:rPr>
        <w:t>jgarciaa@ceis.cujae.edu.cu</w:t>
      </w:r>
      <w:r w:rsidRPr="000816D4">
        <w:rPr>
          <w:rFonts w:ascii="Arial" w:hAnsi="Arial" w:cs="Arial"/>
          <w:color w:val="000000"/>
          <w:sz w:val="27"/>
          <w:szCs w:val="23"/>
        </w:rPr>
        <w:t>)</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p>
    <w:p w:rsidR="00CC408B" w:rsidRPr="000816D4" w:rsidRDefault="00CC408B" w:rsidP="00CC408B">
      <w:pPr>
        <w:autoSpaceDE w:val="0"/>
        <w:autoSpaceDN w:val="0"/>
        <w:adjustRightInd w:val="0"/>
        <w:spacing w:after="0" w:line="240" w:lineRule="auto"/>
        <w:rPr>
          <w:rFonts w:ascii="Arial" w:hAnsi="Arial" w:cs="Arial"/>
          <w:b/>
          <w:bCs/>
          <w:color w:val="000000"/>
          <w:sz w:val="27"/>
          <w:szCs w:val="23"/>
        </w:rPr>
      </w:pPr>
      <w:r w:rsidRPr="000816D4">
        <w:rPr>
          <w:rFonts w:ascii="Arial" w:hAnsi="Arial" w:cs="Arial"/>
          <w:b/>
          <w:bCs/>
          <w:color w:val="000000"/>
          <w:sz w:val="27"/>
          <w:szCs w:val="23"/>
        </w:rPr>
        <w:t xml:space="preserve">Tutor: </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r w:rsidRPr="000816D4">
        <w:rPr>
          <w:rFonts w:ascii="Arial" w:hAnsi="Arial" w:cs="Arial"/>
          <w:color w:val="000000"/>
          <w:sz w:val="27"/>
          <w:szCs w:val="23"/>
        </w:rPr>
        <w:t>Dr. C. Humberto Díaz Pando (</w:t>
      </w:r>
      <w:r w:rsidRPr="000816D4">
        <w:rPr>
          <w:rFonts w:ascii="Arial" w:hAnsi="Arial" w:cs="Arial"/>
          <w:color w:val="0000FF"/>
          <w:sz w:val="27"/>
          <w:szCs w:val="23"/>
        </w:rPr>
        <w:t>hdiazp@ceis.cujae.edu.cu</w:t>
      </w:r>
      <w:r w:rsidRPr="000816D4">
        <w:rPr>
          <w:rFonts w:ascii="Arial" w:hAnsi="Arial" w:cs="Arial"/>
          <w:color w:val="000000"/>
          <w:sz w:val="27"/>
          <w:szCs w:val="23"/>
        </w:rPr>
        <w:t>)</w:t>
      </w:r>
    </w:p>
    <w:p w:rsidR="00CC408B" w:rsidRPr="000816D4" w:rsidRDefault="00CC408B" w:rsidP="00CC408B">
      <w:pPr>
        <w:autoSpaceDE w:val="0"/>
        <w:autoSpaceDN w:val="0"/>
        <w:adjustRightInd w:val="0"/>
        <w:spacing w:after="0" w:line="240" w:lineRule="auto"/>
        <w:rPr>
          <w:rFonts w:ascii="Arial" w:hAnsi="Arial" w:cs="Arial"/>
          <w:color w:val="000000"/>
          <w:sz w:val="27"/>
          <w:szCs w:val="23"/>
        </w:rPr>
      </w:pPr>
      <w:r w:rsidRPr="000816D4">
        <w:rPr>
          <w:rFonts w:ascii="Arial" w:hAnsi="Arial" w:cs="Arial"/>
          <w:color w:val="000000"/>
          <w:sz w:val="27"/>
          <w:szCs w:val="23"/>
        </w:rPr>
        <w:t xml:space="preserve">Profesor Auxiliar de la Facultad de Ingeniería Informática, </w:t>
      </w:r>
      <w:proofErr w:type="spellStart"/>
      <w:r w:rsidRPr="000816D4">
        <w:rPr>
          <w:rFonts w:ascii="Arial" w:hAnsi="Arial" w:cs="Arial"/>
          <w:color w:val="000000"/>
          <w:sz w:val="27"/>
          <w:szCs w:val="23"/>
        </w:rPr>
        <w:t>Cujae</w:t>
      </w:r>
      <w:proofErr w:type="spellEnd"/>
      <w:r w:rsidRPr="000816D4">
        <w:rPr>
          <w:rFonts w:ascii="Arial" w:hAnsi="Arial" w:cs="Arial"/>
          <w:color w:val="000000"/>
          <w:sz w:val="27"/>
          <w:szCs w:val="23"/>
        </w:rPr>
        <w:t>, La Habana, Cuba.</w:t>
      </w:r>
    </w:p>
    <w:p w:rsidR="00CC408B" w:rsidRDefault="00CC408B" w:rsidP="00CC408B">
      <w:pPr>
        <w:autoSpaceDE w:val="0"/>
        <w:autoSpaceDN w:val="0"/>
        <w:adjustRightInd w:val="0"/>
        <w:spacing w:after="0" w:line="240" w:lineRule="auto"/>
        <w:rPr>
          <w:rFonts w:ascii="CharterBT-Roman" w:hAnsi="CharterBT-Roman" w:cs="CharterBT-Roman"/>
          <w:color w:val="000000"/>
          <w:sz w:val="28"/>
          <w:szCs w:val="28"/>
        </w:rPr>
      </w:pPr>
    </w:p>
    <w:p w:rsidR="00CC408B" w:rsidRDefault="00CC408B" w:rsidP="00CC408B">
      <w:pPr>
        <w:autoSpaceDE w:val="0"/>
        <w:autoSpaceDN w:val="0"/>
        <w:adjustRightInd w:val="0"/>
        <w:spacing w:after="0" w:line="240" w:lineRule="auto"/>
        <w:rPr>
          <w:rFonts w:ascii="CharterBT-Roman" w:hAnsi="CharterBT-Roman" w:cs="CharterBT-Roman"/>
          <w:color w:val="000000"/>
          <w:sz w:val="28"/>
          <w:szCs w:val="28"/>
        </w:rPr>
      </w:pPr>
    </w:p>
    <w:p w:rsidR="00CC408B" w:rsidRDefault="00CC408B" w:rsidP="00CC408B">
      <w:pPr>
        <w:autoSpaceDE w:val="0"/>
        <w:autoSpaceDN w:val="0"/>
        <w:adjustRightInd w:val="0"/>
        <w:spacing w:after="0" w:line="240" w:lineRule="auto"/>
        <w:rPr>
          <w:rFonts w:ascii="CharterBT-Roman" w:hAnsi="CharterBT-Roman" w:cs="CharterBT-Roman"/>
          <w:color w:val="000000"/>
          <w:sz w:val="28"/>
          <w:szCs w:val="28"/>
        </w:rPr>
      </w:pPr>
    </w:p>
    <w:p w:rsidR="00CC408B" w:rsidRDefault="00CC408B" w:rsidP="00CC408B">
      <w:pPr>
        <w:autoSpaceDE w:val="0"/>
        <w:autoSpaceDN w:val="0"/>
        <w:adjustRightInd w:val="0"/>
        <w:spacing w:after="0" w:line="240" w:lineRule="auto"/>
        <w:jc w:val="center"/>
        <w:rPr>
          <w:rFonts w:ascii="CharterBT-Roman" w:hAnsi="CharterBT-Roman" w:cs="CharterBT-Roman"/>
          <w:color w:val="000000"/>
          <w:sz w:val="28"/>
          <w:szCs w:val="28"/>
        </w:rPr>
      </w:pPr>
      <w:r>
        <w:rPr>
          <w:rFonts w:ascii="CharterBT-Roman" w:hAnsi="CharterBT-Roman" w:cs="CharterBT-Roman"/>
          <w:color w:val="000000"/>
          <w:sz w:val="28"/>
          <w:szCs w:val="28"/>
        </w:rPr>
        <w:t>La Habana, Cuba</w:t>
      </w:r>
    </w:p>
    <w:p w:rsidR="001C7CE9" w:rsidRDefault="007B117D" w:rsidP="00CC408B">
      <w:pPr>
        <w:jc w:val="center"/>
        <w:rPr>
          <w:rFonts w:ascii="CharterBT-Roman" w:hAnsi="CharterBT-Roman" w:cs="CharterBT-Roman"/>
          <w:color w:val="000000"/>
          <w:sz w:val="28"/>
          <w:szCs w:val="28"/>
        </w:rPr>
      </w:pPr>
      <w:r>
        <w:rPr>
          <w:rFonts w:ascii="CharterBT-Roman" w:hAnsi="CharterBT-Roman" w:cs="CharterBT-Roman"/>
          <w:color w:val="000000"/>
          <w:sz w:val="28"/>
          <w:szCs w:val="28"/>
        </w:rPr>
        <w:t>Diciembre</w:t>
      </w:r>
      <w:r w:rsidR="00CC408B">
        <w:rPr>
          <w:rFonts w:ascii="CharterBT-Roman" w:hAnsi="CharterBT-Roman" w:cs="CharterBT-Roman"/>
          <w:color w:val="000000"/>
          <w:sz w:val="28"/>
          <w:szCs w:val="28"/>
        </w:rPr>
        <w:t>, 2020</w:t>
      </w:r>
    </w:p>
    <w:sdt>
      <w:sdtPr>
        <w:rPr>
          <w:rFonts w:asciiTheme="minorHAnsi" w:eastAsiaTheme="minorHAnsi" w:hAnsiTheme="minorHAnsi" w:cstheme="minorBidi"/>
          <w:color w:val="auto"/>
          <w:sz w:val="22"/>
          <w:szCs w:val="22"/>
          <w:lang w:eastAsia="en-US"/>
        </w:rPr>
        <w:id w:val="-200855622"/>
        <w:docPartObj>
          <w:docPartGallery w:val="Table of Contents"/>
          <w:docPartUnique/>
        </w:docPartObj>
      </w:sdtPr>
      <w:sdtEndPr>
        <w:rPr>
          <w:rFonts w:ascii="Arial" w:hAnsi="Arial" w:cs="Arial"/>
          <w:bCs/>
          <w:sz w:val="24"/>
          <w:szCs w:val="24"/>
        </w:rPr>
      </w:sdtEndPr>
      <w:sdtContent>
        <w:p w:rsidR="00611C0F" w:rsidRPr="00611C0F" w:rsidRDefault="00611C0F">
          <w:pPr>
            <w:pStyle w:val="TOCHeading"/>
            <w:rPr>
              <w:rFonts w:ascii="Arial" w:hAnsi="Arial" w:cs="Arial"/>
              <w:b/>
              <w:color w:val="000000" w:themeColor="text1"/>
            </w:rPr>
          </w:pPr>
          <w:r w:rsidRPr="00611C0F">
            <w:rPr>
              <w:rFonts w:ascii="Arial" w:hAnsi="Arial" w:cs="Arial"/>
              <w:b/>
              <w:color w:val="000000" w:themeColor="text1"/>
            </w:rPr>
            <w:t>Índice</w:t>
          </w:r>
        </w:p>
        <w:p w:rsidR="004E7246" w:rsidRDefault="00611C0F">
          <w:pPr>
            <w:pStyle w:val="TOC1"/>
            <w:tabs>
              <w:tab w:val="right" w:leader="dot" w:pos="8494"/>
            </w:tabs>
            <w:rPr>
              <w:rFonts w:eastAsiaTheme="minorEastAsia"/>
              <w:noProof/>
              <w:lang w:val="en-US"/>
            </w:rPr>
          </w:pPr>
          <w:r w:rsidRPr="006846CD">
            <w:rPr>
              <w:rFonts w:ascii="Arial" w:hAnsi="Arial" w:cs="Arial"/>
              <w:sz w:val="24"/>
              <w:szCs w:val="24"/>
            </w:rPr>
            <w:fldChar w:fldCharType="begin"/>
          </w:r>
          <w:r w:rsidRPr="006846CD">
            <w:rPr>
              <w:rFonts w:ascii="Arial" w:hAnsi="Arial" w:cs="Arial"/>
              <w:sz w:val="24"/>
              <w:szCs w:val="24"/>
            </w:rPr>
            <w:instrText xml:space="preserve"> TOC \o "1-3" \h \z \u </w:instrText>
          </w:r>
          <w:r w:rsidRPr="006846CD">
            <w:rPr>
              <w:rFonts w:ascii="Arial" w:hAnsi="Arial" w:cs="Arial"/>
              <w:sz w:val="24"/>
              <w:szCs w:val="24"/>
            </w:rPr>
            <w:fldChar w:fldCharType="separate"/>
          </w:r>
          <w:hyperlink w:anchor="_Toc56866496" w:history="1">
            <w:r w:rsidR="004E7246" w:rsidRPr="00397626">
              <w:rPr>
                <w:rStyle w:val="Hyperlink"/>
                <w:rFonts w:ascii="Arial" w:hAnsi="Arial" w:cs="Arial"/>
                <w:b/>
                <w:iCs/>
                <w:noProof/>
              </w:rPr>
              <w:t>Resumen</w:t>
            </w:r>
            <w:r w:rsidR="004E7246">
              <w:rPr>
                <w:noProof/>
                <w:webHidden/>
              </w:rPr>
              <w:tab/>
            </w:r>
            <w:r w:rsidR="004E7246">
              <w:rPr>
                <w:noProof/>
                <w:webHidden/>
              </w:rPr>
              <w:fldChar w:fldCharType="begin"/>
            </w:r>
            <w:r w:rsidR="004E7246">
              <w:rPr>
                <w:noProof/>
                <w:webHidden/>
              </w:rPr>
              <w:instrText xml:space="preserve"> PAGEREF _Toc56866496 \h </w:instrText>
            </w:r>
            <w:r w:rsidR="004E7246">
              <w:rPr>
                <w:noProof/>
                <w:webHidden/>
              </w:rPr>
            </w:r>
            <w:r w:rsidR="004E7246">
              <w:rPr>
                <w:noProof/>
                <w:webHidden/>
              </w:rPr>
              <w:fldChar w:fldCharType="separate"/>
            </w:r>
            <w:r w:rsidR="004E7246">
              <w:rPr>
                <w:noProof/>
                <w:webHidden/>
              </w:rPr>
              <w:t>4</w:t>
            </w:r>
            <w:r w:rsidR="004E7246">
              <w:rPr>
                <w:noProof/>
                <w:webHidden/>
              </w:rPr>
              <w:fldChar w:fldCharType="end"/>
            </w:r>
          </w:hyperlink>
        </w:p>
        <w:p w:rsidR="004E7246" w:rsidRDefault="00176466">
          <w:pPr>
            <w:pStyle w:val="TOC1"/>
            <w:tabs>
              <w:tab w:val="right" w:leader="dot" w:pos="8494"/>
            </w:tabs>
            <w:rPr>
              <w:rFonts w:eastAsiaTheme="minorEastAsia"/>
              <w:noProof/>
              <w:lang w:val="en-US"/>
            </w:rPr>
          </w:pPr>
          <w:hyperlink w:anchor="_Toc56866497" w:history="1">
            <w:r w:rsidR="004E7246" w:rsidRPr="00397626">
              <w:rPr>
                <w:rStyle w:val="Hyperlink"/>
                <w:rFonts w:ascii="Arial" w:hAnsi="Arial" w:cs="Arial"/>
                <w:b/>
                <w:bCs/>
                <w:noProof/>
              </w:rPr>
              <w:t>Introducción</w:t>
            </w:r>
            <w:r w:rsidR="004E7246">
              <w:rPr>
                <w:noProof/>
                <w:webHidden/>
              </w:rPr>
              <w:tab/>
            </w:r>
            <w:r w:rsidR="004E7246">
              <w:rPr>
                <w:noProof/>
                <w:webHidden/>
              </w:rPr>
              <w:fldChar w:fldCharType="begin"/>
            </w:r>
            <w:r w:rsidR="004E7246">
              <w:rPr>
                <w:noProof/>
                <w:webHidden/>
              </w:rPr>
              <w:instrText xml:space="preserve"> PAGEREF _Toc56866497 \h </w:instrText>
            </w:r>
            <w:r w:rsidR="004E7246">
              <w:rPr>
                <w:noProof/>
                <w:webHidden/>
              </w:rPr>
            </w:r>
            <w:r w:rsidR="004E7246">
              <w:rPr>
                <w:noProof/>
                <w:webHidden/>
              </w:rPr>
              <w:fldChar w:fldCharType="separate"/>
            </w:r>
            <w:r w:rsidR="004E7246">
              <w:rPr>
                <w:noProof/>
                <w:webHidden/>
              </w:rPr>
              <w:t>5</w:t>
            </w:r>
            <w:r w:rsidR="004E7246">
              <w:rPr>
                <w:noProof/>
                <w:webHidden/>
              </w:rPr>
              <w:fldChar w:fldCharType="end"/>
            </w:r>
          </w:hyperlink>
        </w:p>
        <w:p w:rsidR="004E7246" w:rsidRDefault="00176466">
          <w:pPr>
            <w:pStyle w:val="TOC1"/>
            <w:tabs>
              <w:tab w:val="right" w:leader="dot" w:pos="8494"/>
            </w:tabs>
            <w:rPr>
              <w:rFonts w:eastAsiaTheme="minorEastAsia"/>
              <w:noProof/>
              <w:lang w:val="en-US"/>
            </w:rPr>
          </w:pPr>
          <w:hyperlink w:anchor="_Toc56866498" w:history="1">
            <w:r w:rsidR="004E7246" w:rsidRPr="00397626">
              <w:rPr>
                <w:rStyle w:val="Hyperlink"/>
                <w:rFonts w:ascii="Arial" w:hAnsi="Arial" w:cs="Arial"/>
                <w:b/>
                <w:bCs/>
                <w:noProof/>
              </w:rPr>
              <w:t>CAPÍTULO 1</w:t>
            </w:r>
            <w:r w:rsidR="004E7246">
              <w:rPr>
                <w:noProof/>
                <w:webHidden/>
              </w:rPr>
              <w:tab/>
            </w:r>
            <w:r w:rsidR="004E7246">
              <w:rPr>
                <w:noProof/>
                <w:webHidden/>
              </w:rPr>
              <w:fldChar w:fldCharType="begin"/>
            </w:r>
            <w:r w:rsidR="004E7246">
              <w:rPr>
                <w:noProof/>
                <w:webHidden/>
              </w:rPr>
              <w:instrText xml:space="preserve"> PAGEREF _Toc56866498 \h </w:instrText>
            </w:r>
            <w:r w:rsidR="004E7246">
              <w:rPr>
                <w:noProof/>
                <w:webHidden/>
              </w:rPr>
            </w:r>
            <w:r w:rsidR="004E7246">
              <w:rPr>
                <w:noProof/>
                <w:webHidden/>
              </w:rPr>
              <w:fldChar w:fldCharType="separate"/>
            </w:r>
            <w:r w:rsidR="004E7246">
              <w:rPr>
                <w:noProof/>
                <w:webHidden/>
              </w:rPr>
              <w:t>6</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499" w:history="1">
            <w:r w:rsidR="004E7246" w:rsidRPr="00397626">
              <w:rPr>
                <w:rStyle w:val="Hyperlink"/>
                <w:rFonts w:ascii="Arial" w:hAnsi="Arial" w:cs="Arial"/>
                <w:b/>
                <w:bCs/>
                <w:noProof/>
              </w:rPr>
              <w:t>Marco Teórico</w:t>
            </w:r>
            <w:r w:rsidR="004E7246">
              <w:rPr>
                <w:noProof/>
                <w:webHidden/>
              </w:rPr>
              <w:tab/>
            </w:r>
            <w:r w:rsidR="004E7246">
              <w:rPr>
                <w:noProof/>
                <w:webHidden/>
              </w:rPr>
              <w:fldChar w:fldCharType="begin"/>
            </w:r>
            <w:r w:rsidR="004E7246">
              <w:rPr>
                <w:noProof/>
                <w:webHidden/>
              </w:rPr>
              <w:instrText xml:space="preserve"> PAGEREF _Toc56866499 \h </w:instrText>
            </w:r>
            <w:r w:rsidR="004E7246">
              <w:rPr>
                <w:noProof/>
                <w:webHidden/>
              </w:rPr>
            </w:r>
            <w:r w:rsidR="004E7246">
              <w:rPr>
                <w:noProof/>
                <w:webHidden/>
              </w:rPr>
              <w:fldChar w:fldCharType="separate"/>
            </w:r>
            <w:r w:rsidR="004E7246">
              <w:rPr>
                <w:noProof/>
                <w:webHidden/>
              </w:rPr>
              <w:t>6</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00" w:history="1">
            <w:r w:rsidR="004E7246" w:rsidRPr="00397626">
              <w:rPr>
                <w:rStyle w:val="Hyperlink"/>
                <w:rFonts w:ascii="Arial" w:hAnsi="Arial" w:cs="Arial"/>
                <w:b/>
                <w:bCs/>
                <w:noProof/>
              </w:rPr>
              <w:t>1.1. Modelación del negocio</w:t>
            </w:r>
            <w:r w:rsidR="004E7246">
              <w:rPr>
                <w:noProof/>
                <w:webHidden/>
              </w:rPr>
              <w:tab/>
            </w:r>
            <w:r w:rsidR="004E7246">
              <w:rPr>
                <w:noProof/>
                <w:webHidden/>
              </w:rPr>
              <w:fldChar w:fldCharType="begin"/>
            </w:r>
            <w:r w:rsidR="004E7246">
              <w:rPr>
                <w:noProof/>
                <w:webHidden/>
              </w:rPr>
              <w:instrText xml:space="preserve"> PAGEREF _Toc56866500 \h </w:instrText>
            </w:r>
            <w:r w:rsidR="004E7246">
              <w:rPr>
                <w:noProof/>
                <w:webHidden/>
              </w:rPr>
            </w:r>
            <w:r w:rsidR="004E7246">
              <w:rPr>
                <w:noProof/>
                <w:webHidden/>
              </w:rPr>
              <w:fldChar w:fldCharType="separate"/>
            </w:r>
            <w:r w:rsidR="004E7246">
              <w:rPr>
                <w:noProof/>
                <w:webHidden/>
              </w:rPr>
              <w:t>6</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1" w:history="1">
            <w:r w:rsidR="004E7246" w:rsidRPr="00397626">
              <w:rPr>
                <w:rStyle w:val="Hyperlink"/>
                <w:rFonts w:ascii="Arial" w:hAnsi="Arial" w:cs="Arial"/>
                <w:b/>
                <w:bCs/>
                <w:noProof/>
              </w:rPr>
              <w:t>1.1.1. Descripción del negocio</w:t>
            </w:r>
            <w:r w:rsidR="004E7246">
              <w:rPr>
                <w:noProof/>
                <w:webHidden/>
              </w:rPr>
              <w:tab/>
            </w:r>
            <w:r w:rsidR="004E7246">
              <w:rPr>
                <w:noProof/>
                <w:webHidden/>
              </w:rPr>
              <w:fldChar w:fldCharType="begin"/>
            </w:r>
            <w:r w:rsidR="004E7246">
              <w:rPr>
                <w:noProof/>
                <w:webHidden/>
              </w:rPr>
              <w:instrText xml:space="preserve"> PAGEREF _Toc56866501 \h </w:instrText>
            </w:r>
            <w:r w:rsidR="004E7246">
              <w:rPr>
                <w:noProof/>
                <w:webHidden/>
              </w:rPr>
            </w:r>
            <w:r w:rsidR="004E7246">
              <w:rPr>
                <w:noProof/>
                <w:webHidden/>
              </w:rPr>
              <w:fldChar w:fldCharType="separate"/>
            </w:r>
            <w:r w:rsidR="004E7246">
              <w:rPr>
                <w:noProof/>
                <w:webHidden/>
              </w:rPr>
              <w:t>6</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2" w:history="1">
            <w:r w:rsidR="004E7246" w:rsidRPr="00397626">
              <w:rPr>
                <w:rStyle w:val="Hyperlink"/>
                <w:rFonts w:ascii="Arial" w:hAnsi="Arial" w:cs="Arial"/>
                <w:b/>
                <w:bCs/>
                <w:noProof/>
              </w:rPr>
              <w:t>1.1.2. Antecedentes</w:t>
            </w:r>
            <w:r w:rsidR="004E7246">
              <w:rPr>
                <w:noProof/>
                <w:webHidden/>
              </w:rPr>
              <w:tab/>
            </w:r>
            <w:r w:rsidR="004E7246">
              <w:rPr>
                <w:noProof/>
                <w:webHidden/>
              </w:rPr>
              <w:fldChar w:fldCharType="begin"/>
            </w:r>
            <w:r w:rsidR="004E7246">
              <w:rPr>
                <w:noProof/>
                <w:webHidden/>
              </w:rPr>
              <w:instrText xml:space="preserve"> PAGEREF _Toc56866502 \h </w:instrText>
            </w:r>
            <w:r w:rsidR="004E7246">
              <w:rPr>
                <w:noProof/>
                <w:webHidden/>
              </w:rPr>
            </w:r>
            <w:r w:rsidR="004E7246">
              <w:rPr>
                <w:noProof/>
                <w:webHidden/>
              </w:rPr>
              <w:fldChar w:fldCharType="separate"/>
            </w:r>
            <w:r w:rsidR="004E7246">
              <w:rPr>
                <w:noProof/>
                <w:webHidden/>
              </w:rPr>
              <w:t>6</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3" w:history="1">
            <w:r w:rsidR="004E7246" w:rsidRPr="00397626">
              <w:rPr>
                <w:rStyle w:val="Hyperlink"/>
                <w:rFonts w:ascii="Arial" w:hAnsi="Arial" w:cs="Arial"/>
                <w:b/>
                <w:bCs/>
                <w:noProof/>
              </w:rPr>
              <w:t>1.1.3. Diagrama de Actividades de Flujo Completo</w:t>
            </w:r>
            <w:r w:rsidR="004E7246">
              <w:rPr>
                <w:noProof/>
                <w:webHidden/>
              </w:rPr>
              <w:tab/>
            </w:r>
            <w:r w:rsidR="004E7246">
              <w:rPr>
                <w:noProof/>
                <w:webHidden/>
              </w:rPr>
              <w:fldChar w:fldCharType="begin"/>
            </w:r>
            <w:r w:rsidR="004E7246">
              <w:rPr>
                <w:noProof/>
                <w:webHidden/>
              </w:rPr>
              <w:instrText xml:space="preserve"> PAGEREF _Toc56866503 \h </w:instrText>
            </w:r>
            <w:r w:rsidR="004E7246">
              <w:rPr>
                <w:noProof/>
                <w:webHidden/>
              </w:rPr>
            </w:r>
            <w:r w:rsidR="004E7246">
              <w:rPr>
                <w:noProof/>
                <w:webHidden/>
              </w:rPr>
              <w:fldChar w:fldCharType="separate"/>
            </w:r>
            <w:r w:rsidR="004E7246">
              <w:rPr>
                <w:noProof/>
                <w:webHidden/>
              </w:rPr>
              <w:t>6</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4" w:history="1">
            <w:r w:rsidR="004E7246" w:rsidRPr="00397626">
              <w:rPr>
                <w:rStyle w:val="Hyperlink"/>
                <w:rFonts w:ascii="Arial" w:hAnsi="Arial" w:cs="Arial"/>
                <w:b/>
                <w:bCs/>
                <w:noProof/>
              </w:rPr>
              <w:t>1.1.4. Modelo del dominio</w:t>
            </w:r>
            <w:r w:rsidR="004E7246">
              <w:rPr>
                <w:noProof/>
                <w:webHidden/>
              </w:rPr>
              <w:tab/>
            </w:r>
            <w:r w:rsidR="004E7246">
              <w:rPr>
                <w:noProof/>
                <w:webHidden/>
              </w:rPr>
              <w:fldChar w:fldCharType="begin"/>
            </w:r>
            <w:r w:rsidR="004E7246">
              <w:rPr>
                <w:noProof/>
                <w:webHidden/>
              </w:rPr>
              <w:instrText xml:space="preserve"> PAGEREF _Toc56866504 \h </w:instrText>
            </w:r>
            <w:r w:rsidR="004E7246">
              <w:rPr>
                <w:noProof/>
                <w:webHidden/>
              </w:rPr>
            </w:r>
            <w:r w:rsidR="004E7246">
              <w:rPr>
                <w:noProof/>
                <w:webHidden/>
              </w:rPr>
              <w:fldChar w:fldCharType="separate"/>
            </w:r>
            <w:r w:rsidR="004E7246">
              <w:rPr>
                <w:noProof/>
                <w:webHidden/>
              </w:rPr>
              <w:t>10</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5" w:history="1">
            <w:r w:rsidR="004E7246" w:rsidRPr="00397626">
              <w:rPr>
                <w:rStyle w:val="Hyperlink"/>
                <w:rFonts w:ascii="Arial" w:hAnsi="Arial" w:cs="Arial"/>
                <w:b/>
                <w:bCs/>
                <w:noProof/>
              </w:rPr>
              <w:t>1.1.5. Modelo de Amenazas</w:t>
            </w:r>
            <w:r w:rsidR="004E7246">
              <w:rPr>
                <w:noProof/>
                <w:webHidden/>
              </w:rPr>
              <w:tab/>
            </w:r>
            <w:r w:rsidR="004E7246">
              <w:rPr>
                <w:noProof/>
                <w:webHidden/>
              </w:rPr>
              <w:fldChar w:fldCharType="begin"/>
            </w:r>
            <w:r w:rsidR="004E7246">
              <w:rPr>
                <w:noProof/>
                <w:webHidden/>
              </w:rPr>
              <w:instrText xml:space="preserve"> PAGEREF _Toc56866505 \h </w:instrText>
            </w:r>
            <w:r w:rsidR="004E7246">
              <w:rPr>
                <w:noProof/>
                <w:webHidden/>
              </w:rPr>
            </w:r>
            <w:r w:rsidR="004E7246">
              <w:rPr>
                <w:noProof/>
                <w:webHidden/>
              </w:rPr>
              <w:fldChar w:fldCharType="separate"/>
            </w:r>
            <w:r w:rsidR="004E7246">
              <w:rPr>
                <w:noProof/>
                <w:webHidden/>
              </w:rPr>
              <w:t>12</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6" w:history="1">
            <w:r w:rsidR="004E7246" w:rsidRPr="00397626">
              <w:rPr>
                <w:rStyle w:val="Hyperlink"/>
                <w:rFonts w:ascii="Arial" w:hAnsi="Arial" w:cs="Arial"/>
                <w:b/>
                <w:bCs/>
                <w:noProof/>
              </w:rPr>
              <w:t>1.1.6. Reglas del Negocio</w:t>
            </w:r>
            <w:r w:rsidR="004E7246">
              <w:rPr>
                <w:noProof/>
                <w:webHidden/>
              </w:rPr>
              <w:tab/>
            </w:r>
            <w:r w:rsidR="004E7246">
              <w:rPr>
                <w:noProof/>
                <w:webHidden/>
              </w:rPr>
              <w:fldChar w:fldCharType="begin"/>
            </w:r>
            <w:r w:rsidR="004E7246">
              <w:rPr>
                <w:noProof/>
                <w:webHidden/>
              </w:rPr>
              <w:instrText xml:space="preserve"> PAGEREF _Toc56866506 \h </w:instrText>
            </w:r>
            <w:r w:rsidR="004E7246">
              <w:rPr>
                <w:noProof/>
                <w:webHidden/>
              </w:rPr>
            </w:r>
            <w:r w:rsidR="004E7246">
              <w:rPr>
                <w:noProof/>
                <w:webHidden/>
              </w:rPr>
              <w:fldChar w:fldCharType="separate"/>
            </w:r>
            <w:r w:rsidR="004E7246">
              <w:rPr>
                <w:noProof/>
                <w:webHidden/>
              </w:rPr>
              <w:t>13</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07" w:history="1">
            <w:r w:rsidR="004E7246" w:rsidRPr="00397626">
              <w:rPr>
                <w:rStyle w:val="Hyperlink"/>
                <w:rFonts w:ascii="Arial" w:hAnsi="Arial" w:cs="Arial"/>
                <w:b/>
                <w:bCs/>
                <w:noProof/>
              </w:rPr>
              <w:t>1.2. Android</w:t>
            </w:r>
            <w:r w:rsidR="004E7246">
              <w:rPr>
                <w:noProof/>
                <w:webHidden/>
              </w:rPr>
              <w:tab/>
            </w:r>
            <w:r w:rsidR="004E7246">
              <w:rPr>
                <w:noProof/>
                <w:webHidden/>
              </w:rPr>
              <w:fldChar w:fldCharType="begin"/>
            </w:r>
            <w:r w:rsidR="004E7246">
              <w:rPr>
                <w:noProof/>
                <w:webHidden/>
              </w:rPr>
              <w:instrText xml:space="preserve"> PAGEREF _Toc56866507 \h </w:instrText>
            </w:r>
            <w:r w:rsidR="004E7246">
              <w:rPr>
                <w:noProof/>
                <w:webHidden/>
              </w:rPr>
            </w:r>
            <w:r w:rsidR="004E7246">
              <w:rPr>
                <w:noProof/>
                <w:webHidden/>
              </w:rPr>
              <w:fldChar w:fldCharType="separate"/>
            </w:r>
            <w:r w:rsidR="004E7246">
              <w:rPr>
                <w:noProof/>
                <w:webHidden/>
              </w:rPr>
              <w:t>13</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8" w:history="1">
            <w:r w:rsidR="004E7246" w:rsidRPr="00397626">
              <w:rPr>
                <w:rStyle w:val="Hyperlink"/>
                <w:rFonts w:ascii="Arial" w:hAnsi="Arial" w:cs="Arial"/>
                <w:b/>
                <w:bCs/>
                <w:noProof/>
              </w:rPr>
              <w:t>1.2.1. API’s</w:t>
            </w:r>
            <w:r w:rsidR="004E7246">
              <w:rPr>
                <w:noProof/>
                <w:webHidden/>
              </w:rPr>
              <w:tab/>
            </w:r>
            <w:r w:rsidR="004E7246">
              <w:rPr>
                <w:noProof/>
                <w:webHidden/>
              </w:rPr>
              <w:fldChar w:fldCharType="begin"/>
            </w:r>
            <w:r w:rsidR="004E7246">
              <w:rPr>
                <w:noProof/>
                <w:webHidden/>
              </w:rPr>
              <w:instrText xml:space="preserve"> PAGEREF _Toc56866508 \h </w:instrText>
            </w:r>
            <w:r w:rsidR="004E7246">
              <w:rPr>
                <w:noProof/>
                <w:webHidden/>
              </w:rPr>
            </w:r>
            <w:r w:rsidR="004E7246">
              <w:rPr>
                <w:noProof/>
                <w:webHidden/>
              </w:rPr>
              <w:fldChar w:fldCharType="separate"/>
            </w:r>
            <w:r w:rsidR="004E7246">
              <w:rPr>
                <w:noProof/>
                <w:webHidden/>
              </w:rPr>
              <w:t>14</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09" w:history="1">
            <w:r w:rsidR="004E7246" w:rsidRPr="00397626">
              <w:rPr>
                <w:rStyle w:val="Hyperlink"/>
                <w:rFonts w:ascii="Arial" w:hAnsi="Arial" w:cs="Arial"/>
                <w:b/>
                <w:noProof/>
              </w:rPr>
              <w:t>1.2.1.1 ¿Qué es una API?</w:t>
            </w:r>
            <w:r w:rsidR="004E7246">
              <w:rPr>
                <w:noProof/>
                <w:webHidden/>
              </w:rPr>
              <w:tab/>
            </w:r>
            <w:r w:rsidR="004E7246">
              <w:rPr>
                <w:noProof/>
                <w:webHidden/>
              </w:rPr>
              <w:fldChar w:fldCharType="begin"/>
            </w:r>
            <w:r w:rsidR="004E7246">
              <w:rPr>
                <w:noProof/>
                <w:webHidden/>
              </w:rPr>
              <w:instrText xml:space="preserve"> PAGEREF _Toc56866509 \h </w:instrText>
            </w:r>
            <w:r w:rsidR="004E7246">
              <w:rPr>
                <w:noProof/>
                <w:webHidden/>
              </w:rPr>
            </w:r>
            <w:r w:rsidR="004E7246">
              <w:rPr>
                <w:noProof/>
                <w:webHidden/>
              </w:rPr>
              <w:fldChar w:fldCharType="separate"/>
            </w:r>
            <w:r w:rsidR="004E7246">
              <w:rPr>
                <w:noProof/>
                <w:webHidden/>
              </w:rPr>
              <w:t>14</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10" w:history="1">
            <w:r w:rsidR="004E7246" w:rsidRPr="00397626">
              <w:rPr>
                <w:rStyle w:val="Hyperlink"/>
                <w:rFonts w:ascii="Arial" w:hAnsi="Arial" w:cs="Arial"/>
                <w:b/>
                <w:noProof/>
              </w:rPr>
              <w:t>1.2.1.2 Ventajas de las API´s.</w:t>
            </w:r>
            <w:r w:rsidR="004E7246">
              <w:rPr>
                <w:noProof/>
                <w:webHidden/>
              </w:rPr>
              <w:tab/>
            </w:r>
            <w:r w:rsidR="004E7246">
              <w:rPr>
                <w:noProof/>
                <w:webHidden/>
              </w:rPr>
              <w:fldChar w:fldCharType="begin"/>
            </w:r>
            <w:r w:rsidR="004E7246">
              <w:rPr>
                <w:noProof/>
                <w:webHidden/>
              </w:rPr>
              <w:instrText xml:space="preserve"> PAGEREF _Toc56866510 \h </w:instrText>
            </w:r>
            <w:r w:rsidR="004E7246">
              <w:rPr>
                <w:noProof/>
                <w:webHidden/>
              </w:rPr>
            </w:r>
            <w:r w:rsidR="004E7246">
              <w:rPr>
                <w:noProof/>
                <w:webHidden/>
              </w:rPr>
              <w:fldChar w:fldCharType="separate"/>
            </w:r>
            <w:r w:rsidR="004E7246">
              <w:rPr>
                <w:noProof/>
                <w:webHidden/>
              </w:rPr>
              <w:t>14</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11" w:history="1">
            <w:r w:rsidR="004E7246" w:rsidRPr="00397626">
              <w:rPr>
                <w:rStyle w:val="Hyperlink"/>
                <w:rFonts w:ascii="Arial" w:hAnsi="Arial" w:cs="Arial"/>
                <w:b/>
                <w:bCs/>
                <w:noProof/>
              </w:rPr>
              <w:t>1.3. Criptografía</w:t>
            </w:r>
            <w:r w:rsidR="004E7246">
              <w:rPr>
                <w:noProof/>
                <w:webHidden/>
              </w:rPr>
              <w:tab/>
            </w:r>
            <w:r w:rsidR="004E7246">
              <w:rPr>
                <w:noProof/>
                <w:webHidden/>
              </w:rPr>
              <w:fldChar w:fldCharType="begin"/>
            </w:r>
            <w:r w:rsidR="004E7246">
              <w:rPr>
                <w:noProof/>
                <w:webHidden/>
              </w:rPr>
              <w:instrText xml:space="preserve"> PAGEREF _Toc56866511 \h </w:instrText>
            </w:r>
            <w:r w:rsidR="004E7246">
              <w:rPr>
                <w:noProof/>
                <w:webHidden/>
              </w:rPr>
            </w:r>
            <w:r w:rsidR="004E7246">
              <w:rPr>
                <w:noProof/>
                <w:webHidden/>
              </w:rPr>
              <w:fldChar w:fldCharType="separate"/>
            </w:r>
            <w:r w:rsidR="004E7246">
              <w:rPr>
                <w:noProof/>
                <w:webHidden/>
              </w:rPr>
              <w:t>15</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12" w:history="1">
            <w:r w:rsidR="004E7246" w:rsidRPr="00397626">
              <w:rPr>
                <w:rStyle w:val="Hyperlink"/>
                <w:rFonts w:ascii="Arial" w:hAnsi="Arial" w:cs="Arial"/>
                <w:b/>
                <w:noProof/>
              </w:rPr>
              <w:t>1.3.1. Criptografía de clave simétrica.</w:t>
            </w:r>
            <w:r w:rsidR="004E7246">
              <w:rPr>
                <w:noProof/>
                <w:webHidden/>
              </w:rPr>
              <w:tab/>
            </w:r>
            <w:r w:rsidR="004E7246">
              <w:rPr>
                <w:noProof/>
                <w:webHidden/>
              </w:rPr>
              <w:fldChar w:fldCharType="begin"/>
            </w:r>
            <w:r w:rsidR="004E7246">
              <w:rPr>
                <w:noProof/>
                <w:webHidden/>
              </w:rPr>
              <w:instrText xml:space="preserve"> PAGEREF _Toc56866512 \h </w:instrText>
            </w:r>
            <w:r w:rsidR="004E7246">
              <w:rPr>
                <w:noProof/>
                <w:webHidden/>
              </w:rPr>
            </w:r>
            <w:r w:rsidR="004E7246">
              <w:rPr>
                <w:noProof/>
                <w:webHidden/>
              </w:rPr>
              <w:fldChar w:fldCharType="separate"/>
            </w:r>
            <w:r w:rsidR="004E7246">
              <w:rPr>
                <w:noProof/>
                <w:webHidden/>
              </w:rPr>
              <w:t>16</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13" w:history="1">
            <w:r w:rsidR="004E7246" w:rsidRPr="00397626">
              <w:rPr>
                <w:rStyle w:val="Hyperlink"/>
                <w:rFonts w:ascii="Arial" w:hAnsi="Arial" w:cs="Arial"/>
                <w:b/>
                <w:bCs/>
                <w:noProof/>
              </w:rPr>
              <w:t>1.3.2. AES</w:t>
            </w:r>
            <w:r w:rsidR="004E7246">
              <w:rPr>
                <w:noProof/>
                <w:webHidden/>
              </w:rPr>
              <w:tab/>
            </w:r>
            <w:r w:rsidR="004E7246">
              <w:rPr>
                <w:noProof/>
                <w:webHidden/>
              </w:rPr>
              <w:fldChar w:fldCharType="begin"/>
            </w:r>
            <w:r w:rsidR="004E7246">
              <w:rPr>
                <w:noProof/>
                <w:webHidden/>
              </w:rPr>
              <w:instrText xml:space="preserve"> PAGEREF _Toc56866513 \h </w:instrText>
            </w:r>
            <w:r w:rsidR="004E7246">
              <w:rPr>
                <w:noProof/>
                <w:webHidden/>
              </w:rPr>
            </w:r>
            <w:r w:rsidR="004E7246">
              <w:rPr>
                <w:noProof/>
                <w:webHidden/>
              </w:rPr>
              <w:fldChar w:fldCharType="separate"/>
            </w:r>
            <w:r w:rsidR="004E7246">
              <w:rPr>
                <w:noProof/>
                <w:webHidden/>
              </w:rPr>
              <w:t>16</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14" w:history="1">
            <w:r w:rsidR="004E7246" w:rsidRPr="00397626">
              <w:rPr>
                <w:rStyle w:val="Hyperlink"/>
                <w:rFonts w:ascii="Arial" w:hAnsi="Arial" w:cs="Arial"/>
                <w:b/>
                <w:noProof/>
              </w:rPr>
              <w:t>1.3.3.</w:t>
            </w:r>
            <w:r w:rsidR="004E7246" w:rsidRPr="00397626">
              <w:rPr>
                <w:rStyle w:val="Hyperlink"/>
                <w:rFonts w:ascii="Arial" w:hAnsi="Arial" w:cs="Arial"/>
                <w:noProof/>
              </w:rPr>
              <w:t xml:space="preserve"> </w:t>
            </w:r>
            <w:r w:rsidR="004E7246" w:rsidRPr="00397626">
              <w:rPr>
                <w:rStyle w:val="Hyperlink"/>
                <w:rFonts w:ascii="Arial" w:eastAsia="Times New Roman" w:hAnsi="Arial" w:cs="Arial"/>
                <w:b/>
                <w:noProof/>
                <w:lang w:eastAsia="es-ES"/>
              </w:rPr>
              <w:t>Función hash SHA256</w:t>
            </w:r>
            <w:r w:rsidR="004E7246">
              <w:rPr>
                <w:noProof/>
                <w:webHidden/>
              </w:rPr>
              <w:tab/>
            </w:r>
            <w:r w:rsidR="004E7246">
              <w:rPr>
                <w:noProof/>
                <w:webHidden/>
              </w:rPr>
              <w:fldChar w:fldCharType="begin"/>
            </w:r>
            <w:r w:rsidR="004E7246">
              <w:rPr>
                <w:noProof/>
                <w:webHidden/>
              </w:rPr>
              <w:instrText xml:space="preserve"> PAGEREF _Toc56866514 \h </w:instrText>
            </w:r>
            <w:r w:rsidR="004E7246">
              <w:rPr>
                <w:noProof/>
                <w:webHidden/>
              </w:rPr>
            </w:r>
            <w:r w:rsidR="004E7246">
              <w:rPr>
                <w:noProof/>
                <w:webHidden/>
              </w:rPr>
              <w:fldChar w:fldCharType="separate"/>
            </w:r>
            <w:r w:rsidR="004E7246">
              <w:rPr>
                <w:noProof/>
                <w:webHidden/>
              </w:rPr>
              <w:t>18</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15" w:history="1">
            <w:r w:rsidR="004E7246" w:rsidRPr="00397626">
              <w:rPr>
                <w:rStyle w:val="Hyperlink"/>
                <w:rFonts w:ascii="Arial" w:hAnsi="Arial" w:cs="Arial"/>
                <w:b/>
                <w:bCs/>
                <w:noProof/>
              </w:rPr>
              <w:t>1.4. Conclusiones parciales</w:t>
            </w:r>
            <w:r w:rsidR="004E7246">
              <w:rPr>
                <w:noProof/>
                <w:webHidden/>
              </w:rPr>
              <w:tab/>
            </w:r>
            <w:r w:rsidR="004E7246">
              <w:rPr>
                <w:noProof/>
                <w:webHidden/>
              </w:rPr>
              <w:fldChar w:fldCharType="begin"/>
            </w:r>
            <w:r w:rsidR="004E7246">
              <w:rPr>
                <w:noProof/>
                <w:webHidden/>
              </w:rPr>
              <w:instrText xml:space="preserve"> PAGEREF _Toc56866515 \h </w:instrText>
            </w:r>
            <w:r w:rsidR="004E7246">
              <w:rPr>
                <w:noProof/>
                <w:webHidden/>
              </w:rPr>
            </w:r>
            <w:r w:rsidR="004E7246">
              <w:rPr>
                <w:noProof/>
                <w:webHidden/>
              </w:rPr>
              <w:fldChar w:fldCharType="separate"/>
            </w:r>
            <w:r w:rsidR="004E7246">
              <w:rPr>
                <w:noProof/>
                <w:webHidden/>
              </w:rPr>
              <w:t>18</w:t>
            </w:r>
            <w:r w:rsidR="004E7246">
              <w:rPr>
                <w:noProof/>
                <w:webHidden/>
              </w:rPr>
              <w:fldChar w:fldCharType="end"/>
            </w:r>
          </w:hyperlink>
        </w:p>
        <w:p w:rsidR="004E7246" w:rsidRDefault="00176466">
          <w:pPr>
            <w:pStyle w:val="TOC1"/>
            <w:tabs>
              <w:tab w:val="right" w:leader="dot" w:pos="8494"/>
            </w:tabs>
            <w:rPr>
              <w:rFonts w:eastAsiaTheme="minorEastAsia"/>
              <w:noProof/>
              <w:lang w:val="en-US"/>
            </w:rPr>
          </w:pPr>
          <w:hyperlink w:anchor="_Toc56866516" w:history="1">
            <w:r w:rsidR="004E7246" w:rsidRPr="00397626">
              <w:rPr>
                <w:rStyle w:val="Hyperlink"/>
                <w:rFonts w:ascii="Arial" w:hAnsi="Arial" w:cs="Arial"/>
                <w:b/>
                <w:bCs/>
                <w:noProof/>
                <w:lang w:val="es-CU"/>
              </w:rPr>
              <w:t>CAPÍTULO 2</w:t>
            </w:r>
            <w:r w:rsidR="004E7246">
              <w:rPr>
                <w:noProof/>
                <w:webHidden/>
              </w:rPr>
              <w:tab/>
            </w:r>
            <w:r w:rsidR="004E7246">
              <w:rPr>
                <w:noProof/>
                <w:webHidden/>
              </w:rPr>
              <w:fldChar w:fldCharType="begin"/>
            </w:r>
            <w:r w:rsidR="004E7246">
              <w:rPr>
                <w:noProof/>
                <w:webHidden/>
              </w:rPr>
              <w:instrText xml:space="preserve"> PAGEREF _Toc56866516 \h </w:instrText>
            </w:r>
            <w:r w:rsidR="004E7246">
              <w:rPr>
                <w:noProof/>
                <w:webHidden/>
              </w:rPr>
            </w:r>
            <w:r w:rsidR="004E7246">
              <w:rPr>
                <w:noProof/>
                <w:webHidden/>
              </w:rPr>
              <w:fldChar w:fldCharType="separate"/>
            </w:r>
            <w:r w:rsidR="004E7246">
              <w:rPr>
                <w:noProof/>
                <w:webHidden/>
              </w:rPr>
              <w:t>18</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17" w:history="1">
            <w:r w:rsidR="004E7246" w:rsidRPr="00397626">
              <w:rPr>
                <w:rStyle w:val="Hyperlink"/>
                <w:rFonts w:ascii="Arial" w:hAnsi="Arial" w:cs="Arial"/>
                <w:b/>
                <w:bCs/>
                <w:noProof/>
                <w:lang w:val="es-CU"/>
              </w:rPr>
              <w:t>Solución propuesta</w:t>
            </w:r>
            <w:r w:rsidR="004E7246">
              <w:rPr>
                <w:noProof/>
                <w:webHidden/>
              </w:rPr>
              <w:tab/>
            </w:r>
            <w:r w:rsidR="004E7246">
              <w:rPr>
                <w:noProof/>
                <w:webHidden/>
              </w:rPr>
              <w:fldChar w:fldCharType="begin"/>
            </w:r>
            <w:r w:rsidR="004E7246">
              <w:rPr>
                <w:noProof/>
                <w:webHidden/>
              </w:rPr>
              <w:instrText xml:space="preserve"> PAGEREF _Toc56866517 \h </w:instrText>
            </w:r>
            <w:r w:rsidR="004E7246">
              <w:rPr>
                <w:noProof/>
                <w:webHidden/>
              </w:rPr>
            </w:r>
            <w:r w:rsidR="004E7246">
              <w:rPr>
                <w:noProof/>
                <w:webHidden/>
              </w:rPr>
              <w:fldChar w:fldCharType="separate"/>
            </w:r>
            <w:r w:rsidR="004E7246">
              <w:rPr>
                <w:noProof/>
                <w:webHidden/>
              </w:rPr>
              <w:t>18</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18" w:history="1">
            <w:r w:rsidR="004E7246" w:rsidRPr="00397626">
              <w:rPr>
                <w:rStyle w:val="Hyperlink"/>
                <w:rFonts w:ascii="Arial" w:hAnsi="Arial" w:cs="Arial"/>
                <w:b/>
                <w:noProof/>
              </w:rPr>
              <w:t>2.1. Requisitos</w:t>
            </w:r>
            <w:r w:rsidR="004E7246">
              <w:rPr>
                <w:noProof/>
                <w:webHidden/>
              </w:rPr>
              <w:tab/>
            </w:r>
            <w:r w:rsidR="004E7246">
              <w:rPr>
                <w:noProof/>
                <w:webHidden/>
              </w:rPr>
              <w:fldChar w:fldCharType="begin"/>
            </w:r>
            <w:r w:rsidR="004E7246">
              <w:rPr>
                <w:noProof/>
                <w:webHidden/>
              </w:rPr>
              <w:instrText xml:space="preserve"> PAGEREF _Toc56866518 \h </w:instrText>
            </w:r>
            <w:r w:rsidR="004E7246">
              <w:rPr>
                <w:noProof/>
                <w:webHidden/>
              </w:rPr>
            </w:r>
            <w:r w:rsidR="004E7246">
              <w:rPr>
                <w:noProof/>
                <w:webHidden/>
              </w:rPr>
              <w:fldChar w:fldCharType="separate"/>
            </w:r>
            <w:r w:rsidR="004E7246">
              <w:rPr>
                <w:noProof/>
                <w:webHidden/>
              </w:rPr>
              <w:t>19</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19" w:history="1">
            <w:r w:rsidR="004E7246" w:rsidRPr="00397626">
              <w:rPr>
                <w:rStyle w:val="Hyperlink"/>
                <w:rFonts w:ascii="Arial" w:hAnsi="Arial" w:cs="Arial"/>
                <w:b/>
                <w:noProof/>
              </w:rPr>
              <w:t>2.1.1. Identificación de los Requerimientos:</w:t>
            </w:r>
            <w:r w:rsidR="004E7246">
              <w:rPr>
                <w:noProof/>
                <w:webHidden/>
              </w:rPr>
              <w:tab/>
            </w:r>
            <w:r w:rsidR="004E7246">
              <w:rPr>
                <w:noProof/>
                <w:webHidden/>
              </w:rPr>
              <w:fldChar w:fldCharType="begin"/>
            </w:r>
            <w:r w:rsidR="004E7246">
              <w:rPr>
                <w:noProof/>
                <w:webHidden/>
              </w:rPr>
              <w:instrText xml:space="preserve"> PAGEREF _Toc56866519 \h </w:instrText>
            </w:r>
            <w:r w:rsidR="004E7246">
              <w:rPr>
                <w:noProof/>
                <w:webHidden/>
              </w:rPr>
            </w:r>
            <w:r w:rsidR="004E7246">
              <w:rPr>
                <w:noProof/>
                <w:webHidden/>
              </w:rPr>
              <w:fldChar w:fldCharType="separate"/>
            </w:r>
            <w:r w:rsidR="004E7246">
              <w:rPr>
                <w:noProof/>
                <w:webHidden/>
              </w:rPr>
              <w:t>19</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0" w:history="1">
            <w:r w:rsidR="004E7246" w:rsidRPr="00397626">
              <w:rPr>
                <w:rStyle w:val="Hyperlink"/>
                <w:rFonts w:ascii="Arial" w:hAnsi="Arial" w:cs="Arial"/>
                <w:b/>
                <w:noProof/>
              </w:rPr>
              <w:t>2.1.2. Requerimientos no Funcionales:</w:t>
            </w:r>
            <w:r w:rsidR="004E7246">
              <w:rPr>
                <w:noProof/>
                <w:webHidden/>
              </w:rPr>
              <w:tab/>
            </w:r>
            <w:r w:rsidR="004E7246">
              <w:rPr>
                <w:noProof/>
                <w:webHidden/>
              </w:rPr>
              <w:fldChar w:fldCharType="begin"/>
            </w:r>
            <w:r w:rsidR="004E7246">
              <w:rPr>
                <w:noProof/>
                <w:webHidden/>
              </w:rPr>
              <w:instrText xml:space="preserve"> PAGEREF _Toc56866520 \h </w:instrText>
            </w:r>
            <w:r w:rsidR="004E7246">
              <w:rPr>
                <w:noProof/>
                <w:webHidden/>
              </w:rPr>
            </w:r>
            <w:r w:rsidR="004E7246">
              <w:rPr>
                <w:noProof/>
                <w:webHidden/>
              </w:rPr>
              <w:fldChar w:fldCharType="separate"/>
            </w:r>
            <w:r w:rsidR="004E7246">
              <w:rPr>
                <w:noProof/>
                <w:webHidden/>
              </w:rPr>
              <w:t>19</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1" w:history="1">
            <w:r w:rsidR="004E7246" w:rsidRPr="00397626">
              <w:rPr>
                <w:rStyle w:val="Hyperlink"/>
                <w:rFonts w:ascii="Arial" w:hAnsi="Arial" w:cs="Arial"/>
                <w:b/>
                <w:noProof/>
                <w:lang w:val="es-ES_tradnl"/>
              </w:rPr>
              <w:t>2.1.2.1. Problemas frecuentes:</w:t>
            </w:r>
            <w:r w:rsidR="004E7246">
              <w:rPr>
                <w:noProof/>
                <w:webHidden/>
              </w:rPr>
              <w:tab/>
            </w:r>
            <w:r w:rsidR="004E7246">
              <w:rPr>
                <w:noProof/>
                <w:webHidden/>
              </w:rPr>
              <w:fldChar w:fldCharType="begin"/>
            </w:r>
            <w:r w:rsidR="004E7246">
              <w:rPr>
                <w:noProof/>
                <w:webHidden/>
              </w:rPr>
              <w:instrText xml:space="preserve"> PAGEREF _Toc56866521 \h </w:instrText>
            </w:r>
            <w:r w:rsidR="004E7246">
              <w:rPr>
                <w:noProof/>
                <w:webHidden/>
              </w:rPr>
            </w:r>
            <w:r w:rsidR="004E7246">
              <w:rPr>
                <w:noProof/>
                <w:webHidden/>
              </w:rPr>
              <w:fldChar w:fldCharType="separate"/>
            </w:r>
            <w:r w:rsidR="004E7246">
              <w:rPr>
                <w:noProof/>
                <w:webHidden/>
              </w:rPr>
              <w:t>19</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22" w:history="1">
            <w:r w:rsidR="004E7246" w:rsidRPr="00397626">
              <w:rPr>
                <w:rStyle w:val="Hyperlink"/>
                <w:rFonts w:ascii="Arial" w:hAnsi="Arial" w:cs="Arial"/>
                <w:b/>
                <w:iCs/>
                <w:noProof/>
              </w:rPr>
              <w:t>2.2. Casos de Uso del Sistema:</w:t>
            </w:r>
            <w:r w:rsidR="004E7246">
              <w:rPr>
                <w:noProof/>
                <w:webHidden/>
              </w:rPr>
              <w:tab/>
            </w:r>
            <w:r w:rsidR="004E7246">
              <w:rPr>
                <w:noProof/>
                <w:webHidden/>
              </w:rPr>
              <w:fldChar w:fldCharType="begin"/>
            </w:r>
            <w:r w:rsidR="004E7246">
              <w:rPr>
                <w:noProof/>
                <w:webHidden/>
              </w:rPr>
              <w:instrText xml:space="preserve"> PAGEREF _Toc56866522 \h </w:instrText>
            </w:r>
            <w:r w:rsidR="004E7246">
              <w:rPr>
                <w:noProof/>
                <w:webHidden/>
              </w:rPr>
            </w:r>
            <w:r w:rsidR="004E7246">
              <w:rPr>
                <w:noProof/>
                <w:webHidden/>
              </w:rPr>
              <w:fldChar w:fldCharType="separate"/>
            </w:r>
            <w:r w:rsidR="004E7246">
              <w:rPr>
                <w:noProof/>
                <w:webHidden/>
              </w:rPr>
              <w:t>20</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3" w:history="1">
            <w:r w:rsidR="004E7246" w:rsidRPr="00397626">
              <w:rPr>
                <w:rStyle w:val="Hyperlink"/>
                <w:rFonts w:ascii="Arial" w:hAnsi="Arial" w:cs="Arial"/>
                <w:b/>
                <w:noProof/>
              </w:rPr>
              <w:t>2.2.1. Descripción de Actores del Sistema</w:t>
            </w:r>
            <w:r w:rsidR="004E7246">
              <w:rPr>
                <w:noProof/>
                <w:webHidden/>
              </w:rPr>
              <w:tab/>
            </w:r>
            <w:r w:rsidR="004E7246">
              <w:rPr>
                <w:noProof/>
                <w:webHidden/>
              </w:rPr>
              <w:fldChar w:fldCharType="begin"/>
            </w:r>
            <w:r w:rsidR="004E7246">
              <w:rPr>
                <w:noProof/>
                <w:webHidden/>
              </w:rPr>
              <w:instrText xml:space="preserve"> PAGEREF _Toc56866523 \h </w:instrText>
            </w:r>
            <w:r w:rsidR="004E7246">
              <w:rPr>
                <w:noProof/>
                <w:webHidden/>
              </w:rPr>
            </w:r>
            <w:r w:rsidR="004E7246">
              <w:rPr>
                <w:noProof/>
                <w:webHidden/>
              </w:rPr>
              <w:fldChar w:fldCharType="separate"/>
            </w:r>
            <w:r w:rsidR="004E7246">
              <w:rPr>
                <w:noProof/>
                <w:webHidden/>
              </w:rPr>
              <w:t>20</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4" w:history="1">
            <w:r w:rsidR="004E7246" w:rsidRPr="00397626">
              <w:rPr>
                <w:rStyle w:val="Hyperlink"/>
                <w:rFonts w:ascii="Arial" w:hAnsi="Arial" w:cs="Arial"/>
                <w:b/>
                <w:noProof/>
              </w:rPr>
              <w:t>2.2.2. Diagrama de Casos de Uso del Sistema:</w:t>
            </w:r>
            <w:r w:rsidR="004E7246">
              <w:rPr>
                <w:noProof/>
                <w:webHidden/>
              </w:rPr>
              <w:tab/>
            </w:r>
            <w:r w:rsidR="004E7246">
              <w:rPr>
                <w:noProof/>
                <w:webHidden/>
              </w:rPr>
              <w:fldChar w:fldCharType="begin"/>
            </w:r>
            <w:r w:rsidR="004E7246">
              <w:rPr>
                <w:noProof/>
                <w:webHidden/>
              </w:rPr>
              <w:instrText xml:space="preserve"> PAGEREF _Toc56866524 \h </w:instrText>
            </w:r>
            <w:r w:rsidR="004E7246">
              <w:rPr>
                <w:noProof/>
                <w:webHidden/>
              </w:rPr>
            </w:r>
            <w:r w:rsidR="004E7246">
              <w:rPr>
                <w:noProof/>
                <w:webHidden/>
              </w:rPr>
              <w:fldChar w:fldCharType="separate"/>
            </w:r>
            <w:r w:rsidR="004E7246">
              <w:rPr>
                <w:noProof/>
                <w:webHidden/>
              </w:rPr>
              <w:t>20</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5" w:history="1">
            <w:r w:rsidR="004E7246" w:rsidRPr="00397626">
              <w:rPr>
                <w:rStyle w:val="Hyperlink"/>
                <w:rFonts w:ascii="Arial" w:hAnsi="Arial" w:cs="Arial"/>
                <w:b/>
                <w:noProof/>
              </w:rPr>
              <w:t>2.2.3. Vista de la Arquitectura del Caso de Uso</w:t>
            </w:r>
            <w:r w:rsidR="004E7246">
              <w:rPr>
                <w:noProof/>
                <w:webHidden/>
              </w:rPr>
              <w:tab/>
            </w:r>
            <w:r w:rsidR="004E7246">
              <w:rPr>
                <w:noProof/>
                <w:webHidden/>
              </w:rPr>
              <w:fldChar w:fldCharType="begin"/>
            </w:r>
            <w:r w:rsidR="004E7246">
              <w:rPr>
                <w:noProof/>
                <w:webHidden/>
              </w:rPr>
              <w:instrText xml:space="preserve"> PAGEREF _Toc56866525 \h </w:instrText>
            </w:r>
            <w:r w:rsidR="004E7246">
              <w:rPr>
                <w:noProof/>
                <w:webHidden/>
              </w:rPr>
            </w:r>
            <w:r w:rsidR="004E7246">
              <w:rPr>
                <w:noProof/>
                <w:webHidden/>
              </w:rPr>
              <w:fldChar w:fldCharType="separate"/>
            </w:r>
            <w:r w:rsidR="004E7246">
              <w:rPr>
                <w:noProof/>
                <w:webHidden/>
              </w:rPr>
              <w:t>21</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26" w:history="1">
            <w:r w:rsidR="004E7246" w:rsidRPr="00397626">
              <w:rPr>
                <w:rStyle w:val="Hyperlink"/>
                <w:rFonts w:ascii="Arial" w:hAnsi="Arial" w:cs="Arial"/>
                <w:b/>
                <w:iCs/>
                <w:noProof/>
              </w:rPr>
              <w:t>2.3. Especificación detallada de los casos de uso del sistema</w:t>
            </w:r>
            <w:r w:rsidR="004E7246">
              <w:rPr>
                <w:noProof/>
                <w:webHidden/>
              </w:rPr>
              <w:tab/>
            </w:r>
            <w:r w:rsidR="004E7246">
              <w:rPr>
                <w:noProof/>
                <w:webHidden/>
              </w:rPr>
              <w:fldChar w:fldCharType="begin"/>
            </w:r>
            <w:r w:rsidR="004E7246">
              <w:rPr>
                <w:noProof/>
                <w:webHidden/>
              </w:rPr>
              <w:instrText xml:space="preserve"> PAGEREF _Toc56866526 \h </w:instrText>
            </w:r>
            <w:r w:rsidR="004E7246">
              <w:rPr>
                <w:noProof/>
                <w:webHidden/>
              </w:rPr>
            </w:r>
            <w:r w:rsidR="004E7246">
              <w:rPr>
                <w:noProof/>
                <w:webHidden/>
              </w:rPr>
              <w:fldChar w:fldCharType="separate"/>
            </w:r>
            <w:r w:rsidR="004E7246">
              <w:rPr>
                <w:noProof/>
                <w:webHidden/>
              </w:rPr>
              <w:t>21</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7" w:history="1">
            <w:r w:rsidR="004E7246" w:rsidRPr="00397626">
              <w:rPr>
                <w:rStyle w:val="Hyperlink"/>
                <w:rFonts w:ascii="Arial" w:hAnsi="Arial" w:cs="Arial"/>
                <w:b/>
                <w:noProof/>
              </w:rPr>
              <w:t>Capturar Información</w:t>
            </w:r>
            <w:r w:rsidR="004E7246">
              <w:rPr>
                <w:noProof/>
                <w:webHidden/>
              </w:rPr>
              <w:tab/>
            </w:r>
            <w:r w:rsidR="004E7246">
              <w:rPr>
                <w:noProof/>
                <w:webHidden/>
              </w:rPr>
              <w:fldChar w:fldCharType="begin"/>
            </w:r>
            <w:r w:rsidR="004E7246">
              <w:rPr>
                <w:noProof/>
                <w:webHidden/>
              </w:rPr>
              <w:instrText xml:space="preserve"> PAGEREF _Toc56866527 \h </w:instrText>
            </w:r>
            <w:r w:rsidR="004E7246">
              <w:rPr>
                <w:noProof/>
                <w:webHidden/>
              </w:rPr>
            </w:r>
            <w:r w:rsidR="004E7246">
              <w:rPr>
                <w:noProof/>
                <w:webHidden/>
              </w:rPr>
              <w:fldChar w:fldCharType="separate"/>
            </w:r>
            <w:r w:rsidR="004E7246">
              <w:rPr>
                <w:noProof/>
                <w:webHidden/>
              </w:rPr>
              <w:t>21</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8" w:history="1">
            <w:r w:rsidR="004E7246" w:rsidRPr="00397626">
              <w:rPr>
                <w:rStyle w:val="Hyperlink"/>
                <w:rFonts w:ascii="Arial" w:hAnsi="Arial" w:cs="Arial"/>
                <w:b/>
                <w:noProof/>
              </w:rPr>
              <w:t>Obtener Contraseña</w:t>
            </w:r>
            <w:r w:rsidR="004E7246">
              <w:rPr>
                <w:noProof/>
                <w:webHidden/>
              </w:rPr>
              <w:tab/>
            </w:r>
            <w:r w:rsidR="004E7246">
              <w:rPr>
                <w:noProof/>
                <w:webHidden/>
              </w:rPr>
              <w:fldChar w:fldCharType="begin"/>
            </w:r>
            <w:r w:rsidR="004E7246">
              <w:rPr>
                <w:noProof/>
                <w:webHidden/>
              </w:rPr>
              <w:instrText xml:space="preserve"> PAGEREF _Toc56866528 \h </w:instrText>
            </w:r>
            <w:r w:rsidR="004E7246">
              <w:rPr>
                <w:noProof/>
                <w:webHidden/>
              </w:rPr>
            </w:r>
            <w:r w:rsidR="004E7246">
              <w:rPr>
                <w:noProof/>
                <w:webHidden/>
              </w:rPr>
              <w:fldChar w:fldCharType="separate"/>
            </w:r>
            <w:r w:rsidR="004E7246">
              <w:rPr>
                <w:noProof/>
                <w:webHidden/>
              </w:rPr>
              <w:t>22</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29" w:history="1">
            <w:r w:rsidR="004E7246" w:rsidRPr="00397626">
              <w:rPr>
                <w:rStyle w:val="Hyperlink"/>
                <w:rFonts w:ascii="Arial" w:hAnsi="Arial" w:cs="Arial"/>
                <w:b/>
                <w:noProof/>
              </w:rPr>
              <w:t>Cifrar Información</w:t>
            </w:r>
            <w:r w:rsidR="004E7246">
              <w:rPr>
                <w:noProof/>
                <w:webHidden/>
              </w:rPr>
              <w:tab/>
            </w:r>
            <w:r w:rsidR="004E7246">
              <w:rPr>
                <w:noProof/>
                <w:webHidden/>
              </w:rPr>
              <w:fldChar w:fldCharType="begin"/>
            </w:r>
            <w:r w:rsidR="004E7246">
              <w:rPr>
                <w:noProof/>
                <w:webHidden/>
              </w:rPr>
              <w:instrText xml:space="preserve"> PAGEREF _Toc56866529 \h </w:instrText>
            </w:r>
            <w:r w:rsidR="004E7246">
              <w:rPr>
                <w:noProof/>
                <w:webHidden/>
              </w:rPr>
            </w:r>
            <w:r w:rsidR="004E7246">
              <w:rPr>
                <w:noProof/>
                <w:webHidden/>
              </w:rPr>
              <w:fldChar w:fldCharType="separate"/>
            </w:r>
            <w:r w:rsidR="004E7246">
              <w:rPr>
                <w:noProof/>
                <w:webHidden/>
              </w:rPr>
              <w:t>24</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30" w:history="1">
            <w:r w:rsidR="004E7246" w:rsidRPr="00397626">
              <w:rPr>
                <w:rStyle w:val="Hyperlink"/>
                <w:rFonts w:ascii="Arial" w:hAnsi="Arial" w:cs="Arial"/>
                <w:b/>
                <w:noProof/>
              </w:rPr>
              <w:t>Exportar Información</w:t>
            </w:r>
            <w:r w:rsidR="004E7246">
              <w:rPr>
                <w:noProof/>
                <w:webHidden/>
              </w:rPr>
              <w:tab/>
            </w:r>
            <w:r w:rsidR="004E7246">
              <w:rPr>
                <w:noProof/>
                <w:webHidden/>
              </w:rPr>
              <w:fldChar w:fldCharType="begin"/>
            </w:r>
            <w:r w:rsidR="004E7246">
              <w:rPr>
                <w:noProof/>
                <w:webHidden/>
              </w:rPr>
              <w:instrText xml:space="preserve"> PAGEREF _Toc56866530 \h </w:instrText>
            </w:r>
            <w:r w:rsidR="004E7246">
              <w:rPr>
                <w:noProof/>
                <w:webHidden/>
              </w:rPr>
            </w:r>
            <w:r w:rsidR="004E7246">
              <w:rPr>
                <w:noProof/>
                <w:webHidden/>
              </w:rPr>
              <w:fldChar w:fldCharType="separate"/>
            </w:r>
            <w:r w:rsidR="004E7246">
              <w:rPr>
                <w:noProof/>
                <w:webHidden/>
              </w:rPr>
              <w:t>25</w:t>
            </w:r>
            <w:r w:rsidR="004E7246">
              <w:rPr>
                <w:noProof/>
                <w:webHidden/>
              </w:rPr>
              <w:fldChar w:fldCharType="end"/>
            </w:r>
          </w:hyperlink>
        </w:p>
        <w:p w:rsidR="004E7246" w:rsidRDefault="00176466">
          <w:pPr>
            <w:pStyle w:val="TOC2"/>
            <w:tabs>
              <w:tab w:val="right" w:leader="dot" w:pos="8494"/>
            </w:tabs>
            <w:rPr>
              <w:rFonts w:eastAsiaTheme="minorEastAsia"/>
              <w:noProof/>
              <w:lang w:val="en-US"/>
            </w:rPr>
          </w:pPr>
          <w:hyperlink w:anchor="_Toc56866531" w:history="1">
            <w:r w:rsidR="004E7246" w:rsidRPr="00397626">
              <w:rPr>
                <w:rStyle w:val="Hyperlink"/>
                <w:rFonts w:ascii="Arial" w:hAnsi="Arial" w:cs="Arial"/>
                <w:b/>
                <w:bCs/>
                <w:noProof/>
                <w:lang w:val="es-CU"/>
              </w:rPr>
              <w:t>2.4. AndroidStudio IDE para desarrollo Android</w:t>
            </w:r>
            <w:r w:rsidR="004E7246">
              <w:rPr>
                <w:noProof/>
                <w:webHidden/>
              </w:rPr>
              <w:tab/>
            </w:r>
            <w:r w:rsidR="004E7246">
              <w:rPr>
                <w:noProof/>
                <w:webHidden/>
              </w:rPr>
              <w:fldChar w:fldCharType="begin"/>
            </w:r>
            <w:r w:rsidR="004E7246">
              <w:rPr>
                <w:noProof/>
                <w:webHidden/>
              </w:rPr>
              <w:instrText xml:space="preserve"> PAGEREF _Toc56866531 \h </w:instrText>
            </w:r>
            <w:r w:rsidR="004E7246">
              <w:rPr>
                <w:noProof/>
                <w:webHidden/>
              </w:rPr>
            </w:r>
            <w:r w:rsidR="004E7246">
              <w:rPr>
                <w:noProof/>
                <w:webHidden/>
              </w:rPr>
              <w:fldChar w:fldCharType="separate"/>
            </w:r>
            <w:r w:rsidR="004E7246">
              <w:rPr>
                <w:noProof/>
                <w:webHidden/>
              </w:rPr>
              <w:t>25</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32" w:history="1">
            <w:r w:rsidR="004E7246" w:rsidRPr="00397626">
              <w:rPr>
                <w:rStyle w:val="Hyperlink"/>
                <w:rFonts w:ascii="CharterBT-Bold" w:hAnsi="CharterBT-Bold" w:cs="CharterBT-Bold"/>
                <w:b/>
                <w:bCs/>
                <w:noProof/>
                <w:lang w:val="es-CU"/>
              </w:rPr>
              <w:t>2.4.1. Requerimientos</w:t>
            </w:r>
            <w:r w:rsidR="004E7246">
              <w:rPr>
                <w:noProof/>
                <w:webHidden/>
              </w:rPr>
              <w:tab/>
            </w:r>
            <w:r w:rsidR="004E7246">
              <w:rPr>
                <w:noProof/>
                <w:webHidden/>
              </w:rPr>
              <w:fldChar w:fldCharType="begin"/>
            </w:r>
            <w:r w:rsidR="004E7246">
              <w:rPr>
                <w:noProof/>
                <w:webHidden/>
              </w:rPr>
              <w:instrText xml:space="preserve"> PAGEREF _Toc56866532 \h </w:instrText>
            </w:r>
            <w:r w:rsidR="004E7246">
              <w:rPr>
                <w:noProof/>
                <w:webHidden/>
              </w:rPr>
            </w:r>
            <w:r w:rsidR="004E7246">
              <w:rPr>
                <w:noProof/>
                <w:webHidden/>
              </w:rPr>
              <w:fldChar w:fldCharType="separate"/>
            </w:r>
            <w:r w:rsidR="004E7246">
              <w:rPr>
                <w:noProof/>
                <w:webHidden/>
              </w:rPr>
              <w:t>25</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33" w:history="1">
            <w:r w:rsidR="004E7246" w:rsidRPr="00397626">
              <w:rPr>
                <w:rStyle w:val="Hyperlink"/>
                <w:rFonts w:ascii="Arial" w:hAnsi="Arial" w:cs="Arial"/>
                <w:b/>
                <w:noProof/>
              </w:rPr>
              <w:t>2.4.2 Ventajas del uso de Android Studio:</w:t>
            </w:r>
            <w:r w:rsidR="004E7246">
              <w:rPr>
                <w:noProof/>
                <w:webHidden/>
              </w:rPr>
              <w:tab/>
            </w:r>
            <w:r w:rsidR="004E7246">
              <w:rPr>
                <w:noProof/>
                <w:webHidden/>
              </w:rPr>
              <w:fldChar w:fldCharType="begin"/>
            </w:r>
            <w:r w:rsidR="004E7246">
              <w:rPr>
                <w:noProof/>
                <w:webHidden/>
              </w:rPr>
              <w:instrText xml:space="preserve"> PAGEREF _Toc56866533 \h </w:instrText>
            </w:r>
            <w:r w:rsidR="004E7246">
              <w:rPr>
                <w:noProof/>
                <w:webHidden/>
              </w:rPr>
            </w:r>
            <w:r w:rsidR="004E7246">
              <w:rPr>
                <w:noProof/>
                <w:webHidden/>
              </w:rPr>
              <w:fldChar w:fldCharType="separate"/>
            </w:r>
            <w:r w:rsidR="004E7246">
              <w:rPr>
                <w:noProof/>
                <w:webHidden/>
              </w:rPr>
              <w:t>25</w:t>
            </w:r>
            <w:r w:rsidR="004E7246">
              <w:rPr>
                <w:noProof/>
                <w:webHidden/>
              </w:rPr>
              <w:fldChar w:fldCharType="end"/>
            </w:r>
          </w:hyperlink>
        </w:p>
        <w:p w:rsidR="004E7246" w:rsidRDefault="00176466">
          <w:pPr>
            <w:pStyle w:val="TOC3"/>
            <w:tabs>
              <w:tab w:val="right" w:leader="dot" w:pos="8494"/>
            </w:tabs>
            <w:rPr>
              <w:rFonts w:eastAsiaTheme="minorEastAsia"/>
              <w:noProof/>
              <w:lang w:val="en-US"/>
            </w:rPr>
          </w:pPr>
          <w:hyperlink w:anchor="_Toc56866534" w:history="1">
            <w:r w:rsidR="004E7246" w:rsidRPr="00397626">
              <w:rPr>
                <w:rStyle w:val="Hyperlink"/>
                <w:rFonts w:ascii="Arial" w:eastAsia="Times New Roman" w:hAnsi="Arial" w:cs="Arial"/>
                <w:b/>
                <w:noProof/>
                <w:lang w:eastAsia="es-ES"/>
              </w:rPr>
              <w:t>2.4.3 Desventajas del uso de Android Studio</w:t>
            </w:r>
            <w:r w:rsidR="004E7246">
              <w:rPr>
                <w:noProof/>
                <w:webHidden/>
              </w:rPr>
              <w:tab/>
            </w:r>
            <w:r w:rsidR="004E7246">
              <w:rPr>
                <w:noProof/>
                <w:webHidden/>
              </w:rPr>
              <w:fldChar w:fldCharType="begin"/>
            </w:r>
            <w:r w:rsidR="004E7246">
              <w:rPr>
                <w:noProof/>
                <w:webHidden/>
              </w:rPr>
              <w:instrText xml:space="preserve"> PAGEREF _Toc56866534 \h </w:instrText>
            </w:r>
            <w:r w:rsidR="004E7246">
              <w:rPr>
                <w:noProof/>
                <w:webHidden/>
              </w:rPr>
            </w:r>
            <w:r w:rsidR="004E7246">
              <w:rPr>
                <w:noProof/>
                <w:webHidden/>
              </w:rPr>
              <w:fldChar w:fldCharType="separate"/>
            </w:r>
            <w:r w:rsidR="004E7246">
              <w:rPr>
                <w:noProof/>
                <w:webHidden/>
              </w:rPr>
              <w:t>26</w:t>
            </w:r>
            <w:r w:rsidR="004E7246">
              <w:rPr>
                <w:noProof/>
                <w:webHidden/>
              </w:rPr>
              <w:fldChar w:fldCharType="end"/>
            </w:r>
          </w:hyperlink>
        </w:p>
        <w:p w:rsidR="004E7246" w:rsidRDefault="00176466">
          <w:pPr>
            <w:pStyle w:val="TOC1"/>
            <w:tabs>
              <w:tab w:val="right" w:leader="dot" w:pos="8494"/>
            </w:tabs>
            <w:rPr>
              <w:rFonts w:eastAsiaTheme="minorEastAsia"/>
              <w:noProof/>
              <w:lang w:val="en-US"/>
            </w:rPr>
          </w:pPr>
          <w:hyperlink w:anchor="_Toc56866535" w:history="1">
            <w:r w:rsidR="004E7246" w:rsidRPr="00397626">
              <w:rPr>
                <w:rStyle w:val="Hyperlink"/>
                <w:rFonts w:ascii="Arial" w:hAnsi="Arial" w:cs="Arial"/>
                <w:b/>
                <w:bCs/>
                <w:noProof/>
              </w:rPr>
              <w:t>Fuentes bibliográficas fundamentales</w:t>
            </w:r>
            <w:r w:rsidR="004E7246">
              <w:rPr>
                <w:noProof/>
                <w:webHidden/>
              </w:rPr>
              <w:tab/>
            </w:r>
            <w:r w:rsidR="004E7246">
              <w:rPr>
                <w:noProof/>
                <w:webHidden/>
              </w:rPr>
              <w:fldChar w:fldCharType="begin"/>
            </w:r>
            <w:r w:rsidR="004E7246">
              <w:rPr>
                <w:noProof/>
                <w:webHidden/>
              </w:rPr>
              <w:instrText xml:space="preserve"> PAGEREF _Toc56866535 \h </w:instrText>
            </w:r>
            <w:r w:rsidR="004E7246">
              <w:rPr>
                <w:noProof/>
                <w:webHidden/>
              </w:rPr>
            </w:r>
            <w:r w:rsidR="004E7246">
              <w:rPr>
                <w:noProof/>
                <w:webHidden/>
              </w:rPr>
              <w:fldChar w:fldCharType="separate"/>
            </w:r>
            <w:r w:rsidR="004E7246">
              <w:rPr>
                <w:noProof/>
                <w:webHidden/>
              </w:rPr>
              <w:t>27</w:t>
            </w:r>
            <w:r w:rsidR="004E7246">
              <w:rPr>
                <w:noProof/>
                <w:webHidden/>
              </w:rPr>
              <w:fldChar w:fldCharType="end"/>
            </w:r>
          </w:hyperlink>
        </w:p>
        <w:p w:rsidR="00611C0F" w:rsidRPr="006846CD" w:rsidRDefault="00611C0F">
          <w:pPr>
            <w:rPr>
              <w:rFonts w:ascii="Arial" w:hAnsi="Arial" w:cs="Arial"/>
              <w:sz w:val="24"/>
              <w:szCs w:val="24"/>
            </w:rPr>
          </w:pPr>
          <w:r w:rsidRPr="006846CD">
            <w:rPr>
              <w:rFonts w:ascii="Arial" w:hAnsi="Arial" w:cs="Arial"/>
              <w:bCs/>
              <w:sz w:val="24"/>
              <w:szCs w:val="24"/>
            </w:rPr>
            <w:fldChar w:fldCharType="end"/>
          </w:r>
        </w:p>
      </w:sdtContent>
    </w:sdt>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611C0F" w:rsidRDefault="00611C0F"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406C81" w:rsidRDefault="00406C81" w:rsidP="00CC408B">
      <w:pPr>
        <w:jc w:val="center"/>
        <w:rPr>
          <w:rFonts w:ascii="CharterBT-Roman" w:hAnsi="CharterBT-Roman" w:cs="CharterBT-Roman"/>
          <w:color w:val="000000"/>
          <w:sz w:val="28"/>
          <w:szCs w:val="28"/>
        </w:rPr>
      </w:pPr>
    </w:p>
    <w:p w:rsidR="00611C0F" w:rsidRDefault="00611C0F" w:rsidP="00DE70D9">
      <w:pPr>
        <w:rPr>
          <w:rFonts w:ascii="CharterBT-Roman" w:hAnsi="CharterBT-Roman" w:cs="CharterBT-Roman"/>
          <w:color w:val="000000"/>
          <w:sz w:val="28"/>
          <w:szCs w:val="28"/>
        </w:rPr>
      </w:pPr>
    </w:p>
    <w:p w:rsidR="00D93FF9" w:rsidRPr="003E7D89" w:rsidRDefault="00D93FF9" w:rsidP="003E7D89">
      <w:pPr>
        <w:pStyle w:val="Heading1"/>
        <w:rPr>
          <w:rFonts w:ascii="Arial" w:hAnsi="Arial" w:cs="Arial"/>
          <w:b/>
          <w:iCs/>
          <w:color w:val="000000" w:themeColor="text1"/>
          <w:sz w:val="36"/>
          <w:szCs w:val="48"/>
        </w:rPr>
      </w:pPr>
      <w:bookmarkStart w:id="2" w:name="_Toc56866496"/>
      <w:r w:rsidRPr="003E7D89">
        <w:rPr>
          <w:rFonts w:ascii="Arial" w:hAnsi="Arial" w:cs="Arial"/>
          <w:b/>
          <w:iCs/>
          <w:color w:val="000000" w:themeColor="text1"/>
          <w:sz w:val="36"/>
          <w:szCs w:val="48"/>
        </w:rPr>
        <w:t>Resumen</w:t>
      </w:r>
      <w:bookmarkEnd w:id="2"/>
    </w:p>
    <w:p w:rsidR="00D93FF9" w:rsidRDefault="00D93FF9" w:rsidP="003E7D89">
      <w:pPr>
        <w:autoSpaceDE w:val="0"/>
        <w:autoSpaceDN w:val="0"/>
        <w:adjustRightInd w:val="0"/>
        <w:spacing w:after="0" w:line="240" w:lineRule="auto"/>
        <w:jc w:val="both"/>
        <w:rPr>
          <w:rFonts w:ascii="Arial" w:hAnsi="Arial" w:cs="Arial"/>
          <w:sz w:val="24"/>
          <w:szCs w:val="23"/>
        </w:rPr>
      </w:pPr>
      <w:r w:rsidRPr="003E7D89">
        <w:rPr>
          <w:rFonts w:ascii="Arial" w:hAnsi="Arial" w:cs="Arial"/>
          <w:sz w:val="24"/>
          <w:szCs w:val="23"/>
        </w:rPr>
        <w:t xml:space="preserve">En la actualidad, </w:t>
      </w:r>
      <w:r w:rsidR="003E7D89" w:rsidRPr="003E7D89">
        <w:rPr>
          <w:rFonts w:ascii="Arial" w:hAnsi="Arial" w:cs="Arial"/>
          <w:sz w:val="24"/>
          <w:szCs w:val="23"/>
        </w:rPr>
        <w:t>todo contenido almacenado en el teléfono es visible</w:t>
      </w:r>
      <w:r w:rsidRPr="003E7D89">
        <w:rPr>
          <w:rFonts w:ascii="Arial" w:hAnsi="Arial" w:cs="Arial"/>
          <w:sz w:val="24"/>
          <w:szCs w:val="23"/>
        </w:rPr>
        <w:t xml:space="preserve"> para cualquiera</w:t>
      </w:r>
      <w:r w:rsidR="003E7D89" w:rsidRPr="003E7D89">
        <w:rPr>
          <w:rFonts w:ascii="Arial" w:hAnsi="Arial" w:cs="Arial"/>
          <w:sz w:val="24"/>
          <w:szCs w:val="23"/>
        </w:rPr>
        <w:t xml:space="preserve"> </w:t>
      </w:r>
      <w:r w:rsidRPr="003E7D89">
        <w:rPr>
          <w:rFonts w:ascii="Arial" w:hAnsi="Arial" w:cs="Arial"/>
          <w:sz w:val="24"/>
          <w:szCs w:val="23"/>
        </w:rPr>
        <w:t xml:space="preserve">que acceda a él, esto es un problema que puede tener cierta </w:t>
      </w:r>
      <w:r w:rsidRPr="003E7D89">
        <w:rPr>
          <w:rFonts w:ascii="Arial" w:hAnsi="Arial" w:cs="Arial"/>
          <w:sz w:val="24"/>
          <w:szCs w:val="23"/>
        </w:rPr>
        <w:lastRenderedPageBreak/>
        <w:t>importancia si se da el caso</w:t>
      </w:r>
      <w:r w:rsidR="003E7D89" w:rsidRPr="003E7D89">
        <w:rPr>
          <w:rFonts w:ascii="Arial" w:hAnsi="Arial" w:cs="Arial"/>
          <w:sz w:val="24"/>
          <w:szCs w:val="23"/>
        </w:rPr>
        <w:t xml:space="preserve"> </w:t>
      </w:r>
      <w:r w:rsidRPr="003E7D89">
        <w:rPr>
          <w:rFonts w:ascii="Arial" w:hAnsi="Arial" w:cs="Arial"/>
          <w:sz w:val="24"/>
          <w:szCs w:val="23"/>
        </w:rPr>
        <w:t>de que personas no autorizadas accedan a información sensible que el usuario pueda</w:t>
      </w:r>
      <w:r w:rsidR="003E7D89" w:rsidRPr="003E7D89">
        <w:rPr>
          <w:rFonts w:ascii="Arial" w:hAnsi="Arial" w:cs="Arial"/>
          <w:sz w:val="24"/>
          <w:szCs w:val="23"/>
        </w:rPr>
        <w:t xml:space="preserve"> </w:t>
      </w:r>
      <w:r w:rsidRPr="003E7D89">
        <w:rPr>
          <w:rFonts w:ascii="Arial" w:hAnsi="Arial" w:cs="Arial"/>
          <w:sz w:val="24"/>
          <w:szCs w:val="23"/>
        </w:rPr>
        <w:t>haber capturado con su dispositivo. Esto puede darse en caso de robo o incluso si alguna</w:t>
      </w:r>
      <w:r w:rsidR="003E7D89" w:rsidRPr="003E7D89">
        <w:rPr>
          <w:rFonts w:ascii="Arial" w:hAnsi="Arial" w:cs="Arial"/>
          <w:sz w:val="24"/>
          <w:szCs w:val="23"/>
        </w:rPr>
        <w:t xml:space="preserve"> </w:t>
      </w:r>
      <w:r w:rsidRPr="003E7D89">
        <w:rPr>
          <w:rFonts w:ascii="Arial" w:hAnsi="Arial" w:cs="Arial"/>
          <w:sz w:val="24"/>
          <w:szCs w:val="23"/>
        </w:rPr>
        <w:t>persona tenga el dispositivo por un par de minutos.</w:t>
      </w:r>
    </w:p>
    <w:p w:rsidR="003E7D89" w:rsidRPr="003E7D89" w:rsidRDefault="003E7D89" w:rsidP="003E7D89">
      <w:pPr>
        <w:autoSpaceDE w:val="0"/>
        <w:autoSpaceDN w:val="0"/>
        <w:adjustRightInd w:val="0"/>
        <w:spacing w:after="0" w:line="240" w:lineRule="auto"/>
        <w:jc w:val="both"/>
        <w:rPr>
          <w:rFonts w:ascii="Arial" w:hAnsi="Arial" w:cs="Arial"/>
          <w:sz w:val="24"/>
          <w:szCs w:val="23"/>
        </w:rPr>
      </w:pPr>
    </w:p>
    <w:p w:rsidR="003E7D89" w:rsidRDefault="00D93FF9" w:rsidP="003E7D89">
      <w:pPr>
        <w:autoSpaceDE w:val="0"/>
        <w:autoSpaceDN w:val="0"/>
        <w:adjustRightInd w:val="0"/>
        <w:spacing w:after="0" w:line="240" w:lineRule="auto"/>
        <w:jc w:val="both"/>
        <w:rPr>
          <w:rFonts w:ascii="Arial" w:hAnsi="Arial" w:cs="Arial"/>
          <w:sz w:val="24"/>
          <w:szCs w:val="23"/>
        </w:rPr>
      </w:pPr>
      <w:r w:rsidRPr="003E7D89">
        <w:rPr>
          <w:rFonts w:ascii="Arial" w:hAnsi="Arial" w:cs="Arial"/>
          <w:sz w:val="24"/>
          <w:szCs w:val="23"/>
        </w:rPr>
        <w:t xml:space="preserve">El </w:t>
      </w:r>
      <w:del w:id="3" w:author="decano" w:date="2020-12-25T21:18:00Z">
        <w:r w:rsidRPr="003E7D89" w:rsidDel="00176466">
          <w:rPr>
            <w:rFonts w:ascii="Arial" w:hAnsi="Arial" w:cs="Arial"/>
            <w:sz w:val="24"/>
            <w:szCs w:val="23"/>
          </w:rPr>
          <w:delText>proyecto abordado aquí trata fundamentalmente</w:delText>
        </w:r>
      </w:del>
      <w:ins w:id="4" w:author="decano" w:date="2020-12-25T21:18:00Z">
        <w:r w:rsidR="00176466">
          <w:rPr>
            <w:rFonts w:ascii="Arial" w:hAnsi="Arial" w:cs="Arial"/>
            <w:sz w:val="24"/>
            <w:szCs w:val="23"/>
          </w:rPr>
          <w:t>trabajo de pr</w:t>
        </w:r>
      </w:ins>
      <w:ins w:id="5" w:author="decano" w:date="2020-12-25T21:19:00Z">
        <w:r w:rsidR="00176466">
          <w:rPr>
            <w:rFonts w:ascii="Arial" w:hAnsi="Arial" w:cs="Arial"/>
            <w:sz w:val="24"/>
            <w:szCs w:val="23"/>
          </w:rPr>
          <w:t xml:space="preserve">ácticas profesionales propone </w:t>
        </w:r>
      </w:ins>
      <w:del w:id="6" w:author="decano" w:date="2020-12-25T21:19:00Z">
        <w:r w:rsidRPr="003E7D89" w:rsidDel="00176466">
          <w:rPr>
            <w:rFonts w:ascii="Arial" w:hAnsi="Arial" w:cs="Arial"/>
            <w:sz w:val="24"/>
            <w:szCs w:val="23"/>
          </w:rPr>
          <w:delText xml:space="preserve"> de </w:delText>
        </w:r>
      </w:del>
      <w:r w:rsidRPr="003E7D89">
        <w:rPr>
          <w:rFonts w:ascii="Arial" w:hAnsi="Arial" w:cs="Arial"/>
          <w:sz w:val="24"/>
          <w:szCs w:val="23"/>
        </w:rPr>
        <w:t>una aplicación que permit</w:t>
      </w:r>
      <w:ins w:id="7" w:author="decano" w:date="2020-12-25T21:19:00Z">
        <w:r w:rsidR="00176466">
          <w:rPr>
            <w:rFonts w:ascii="Arial" w:hAnsi="Arial" w:cs="Arial"/>
            <w:sz w:val="24"/>
            <w:szCs w:val="23"/>
          </w:rPr>
          <w:t>e</w:t>
        </w:r>
      </w:ins>
      <w:del w:id="8" w:author="decano" w:date="2020-12-25T21:19:00Z">
        <w:r w:rsidRPr="003E7D89" w:rsidDel="00176466">
          <w:rPr>
            <w:rFonts w:ascii="Arial" w:hAnsi="Arial" w:cs="Arial"/>
            <w:sz w:val="24"/>
            <w:szCs w:val="23"/>
          </w:rPr>
          <w:delText>a</w:delText>
        </w:r>
      </w:del>
      <w:r w:rsidRPr="003E7D89">
        <w:rPr>
          <w:rFonts w:ascii="Arial" w:hAnsi="Arial" w:cs="Arial"/>
          <w:sz w:val="24"/>
          <w:szCs w:val="23"/>
        </w:rPr>
        <w:t xml:space="preserve"> la</w:t>
      </w:r>
      <w:r w:rsidR="003E7D89" w:rsidRPr="003E7D89">
        <w:rPr>
          <w:rFonts w:ascii="Arial" w:hAnsi="Arial" w:cs="Arial"/>
          <w:sz w:val="24"/>
          <w:szCs w:val="23"/>
        </w:rPr>
        <w:t xml:space="preserve"> </w:t>
      </w:r>
      <w:r w:rsidRPr="003E7D89">
        <w:rPr>
          <w:rFonts w:ascii="Arial" w:hAnsi="Arial" w:cs="Arial"/>
          <w:sz w:val="24"/>
          <w:szCs w:val="23"/>
        </w:rPr>
        <w:t xml:space="preserve">captura de </w:t>
      </w:r>
      <w:del w:id="9" w:author="decano" w:date="2020-12-25T21:20:00Z">
        <w:r w:rsidRPr="003E7D89" w:rsidDel="00176466">
          <w:rPr>
            <w:rFonts w:ascii="Arial" w:hAnsi="Arial" w:cs="Arial"/>
            <w:sz w:val="24"/>
            <w:szCs w:val="23"/>
          </w:rPr>
          <w:delText xml:space="preserve">imágenes, </w:delText>
        </w:r>
      </w:del>
      <w:r w:rsidRPr="003E7D89">
        <w:rPr>
          <w:rFonts w:ascii="Arial" w:hAnsi="Arial" w:cs="Arial"/>
          <w:sz w:val="24"/>
          <w:szCs w:val="23"/>
        </w:rPr>
        <w:t>video</w:t>
      </w:r>
      <w:del w:id="10" w:author="decano" w:date="2020-12-25T21:20:00Z">
        <w:r w:rsidRPr="003E7D89" w:rsidDel="00176466">
          <w:rPr>
            <w:rFonts w:ascii="Arial" w:hAnsi="Arial" w:cs="Arial"/>
            <w:sz w:val="24"/>
            <w:szCs w:val="23"/>
          </w:rPr>
          <w:delText xml:space="preserve"> y sonido</w:delText>
        </w:r>
      </w:del>
      <w:r w:rsidRPr="003E7D89">
        <w:rPr>
          <w:rFonts w:ascii="Arial" w:hAnsi="Arial" w:cs="Arial"/>
          <w:sz w:val="24"/>
          <w:szCs w:val="23"/>
        </w:rPr>
        <w:t>, usando la cámara</w:t>
      </w:r>
      <w:ins w:id="11" w:author="decano" w:date="2020-12-25T21:20:00Z">
        <w:r w:rsidR="00176466">
          <w:rPr>
            <w:rFonts w:ascii="Arial" w:hAnsi="Arial" w:cs="Arial"/>
            <w:sz w:val="24"/>
            <w:szCs w:val="23"/>
          </w:rPr>
          <w:t xml:space="preserve"> del teléfono</w:t>
        </w:r>
      </w:ins>
      <w:del w:id="12" w:author="decano" w:date="2020-12-25T21:20:00Z">
        <w:r w:rsidRPr="003E7D89" w:rsidDel="00176466">
          <w:rPr>
            <w:rFonts w:ascii="Arial" w:hAnsi="Arial" w:cs="Arial"/>
            <w:sz w:val="24"/>
            <w:szCs w:val="23"/>
          </w:rPr>
          <w:delText xml:space="preserve"> y el micrófono</w:delText>
        </w:r>
      </w:del>
      <w:r w:rsidRPr="003E7D89">
        <w:rPr>
          <w:rFonts w:ascii="Arial" w:hAnsi="Arial" w:cs="Arial"/>
          <w:sz w:val="24"/>
          <w:szCs w:val="23"/>
        </w:rPr>
        <w:t>; cuya principal</w:t>
      </w:r>
      <w:r w:rsidR="003E7D89" w:rsidRPr="003E7D89">
        <w:rPr>
          <w:rFonts w:ascii="Arial" w:hAnsi="Arial" w:cs="Arial"/>
          <w:sz w:val="24"/>
          <w:szCs w:val="23"/>
        </w:rPr>
        <w:t xml:space="preserve"> </w:t>
      </w:r>
      <w:r w:rsidRPr="003E7D89">
        <w:rPr>
          <w:rFonts w:ascii="Arial" w:hAnsi="Arial" w:cs="Arial"/>
          <w:sz w:val="24"/>
          <w:szCs w:val="23"/>
        </w:rPr>
        <w:t>función será la de cifrar</w:t>
      </w:r>
      <w:ins w:id="13" w:author="decano" w:date="2020-12-25T21:21:00Z">
        <w:r w:rsidR="00176466">
          <w:rPr>
            <w:rFonts w:ascii="Arial" w:hAnsi="Arial" w:cs="Arial"/>
            <w:sz w:val="24"/>
            <w:szCs w:val="23"/>
          </w:rPr>
          <w:t xml:space="preserve"> los videos capturados para almacenarlos en la memoria interna del teléfono. Para realizar el cifrado se emplea </w:t>
        </w:r>
      </w:ins>
      <w:del w:id="14" w:author="decano" w:date="2020-12-25T21:21:00Z">
        <w:r w:rsidR="00E024D5" w:rsidDel="00176466">
          <w:rPr>
            <w:rFonts w:ascii="Arial" w:hAnsi="Arial" w:cs="Arial"/>
            <w:sz w:val="24"/>
            <w:szCs w:val="23"/>
          </w:rPr>
          <w:delText>,</w:delText>
        </w:r>
        <w:r w:rsidR="00E024D5" w:rsidRPr="00E024D5" w:rsidDel="00176466">
          <w:rPr>
            <w:rFonts w:ascii="Arial" w:hAnsi="Arial" w:cs="Arial"/>
            <w:sz w:val="24"/>
          </w:rPr>
          <w:delText xml:space="preserve"> </w:delText>
        </w:r>
        <w:r w:rsidR="00E024D5" w:rsidDel="00176466">
          <w:rPr>
            <w:rFonts w:ascii="Arial" w:hAnsi="Arial" w:cs="Arial"/>
            <w:sz w:val="24"/>
          </w:rPr>
          <w:delText xml:space="preserve">mediante el uso del </w:delText>
        </w:r>
      </w:del>
      <w:ins w:id="15" w:author="decano" w:date="2020-12-25T21:21:00Z">
        <w:r w:rsidR="00176466">
          <w:rPr>
            <w:rFonts w:ascii="Arial" w:hAnsi="Arial" w:cs="Arial"/>
            <w:sz w:val="24"/>
            <w:szCs w:val="23"/>
          </w:rPr>
          <w:t xml:space="preserve">el </w:t>
        </w:r>
      </w:ins>
      <w:r w:rsidR="00E024D5">
        <w:rPr>
          <w:rFonts w:ascii="Arial" w:hAnsi="Arial" w:cs="Arial"/>
          <w:sz w:val="24"/>
        </w:rPr>
        <w:t>algoritmo</w:t>
      </w:r>
      <w:r w:rsidR="00E024D5">
        <w:rPr>
          <w:rFonts w:ascii="Arial" w:hAnsi="Arial" w:cs="Arial"/>
          <w:sz w:val="24"/>
          <w:szCs w:val="28"/>
        </w:rPr>
        <w:t xml:space="preserve"> </w:t>
      </w:r>
      <w:proofErr w:type="spellStart"/>
      <w:r w:rsidR="00E024D5" w:rsidRPr="00176466">
        <w:rPr>
          <w:rFonts w:ascii="Arial" w:hAnsi="Arial" w:cs="Arial"/>
          <w:bCs/>
          <w:i/>
          <w:sz w:val="24"/>
          <w:rPrChange w:id="16" w:author="decano" w:date="2020-12-25T21:22:00Z">
            <w:rPr>
              <w:rFonts w:ascii="Arial" w:hAnsi="Arial" w:cs="Arial"/>
              <w:bCs/>
              <w:sz w:val="24"/>
            </w:rPr>
          </w:rPrChange>
        </w:rPr>
        <w:t>Advanced</w:t>
      </w:r>
      <w:proofErr w:type="spellEnd"/>
      <w:r w:rsidR="00E024D5" w:rsidRPr="00176466">
        <w:rPr>
          <w:rFonts w:ascii="Arial" w:hAnsi="Arial" w:cs="Arial"/>
          <w:bCs/>
          <w:i/>
          <w:sz w:val="24"/>
          <w:rPrChange w:id="17" w:author="decano" w:date="2020-12-25T21:22:00Z">
            <w:rPr>
              <w:rFonts w:ascii="Arial" w:hAnsi="Arial" w:cs="Arial"/>
              <w:bCs/>
              <w:sz w:val="24"/>
            </w:rPr>
          </w:rPrChange>
        </w:rPr>
        <w:t xml:space="preserve"> </w:t>
      </w:r>
      <w:proofErr w:type="spellStart"/>
      <w:r w:rsidR="00E024D5" w:rsidRPr="00176466">
        <w:rPr>
          <w:rFonts w:ascii="Arial" w:hAnsi="Arial" w:cs="Arial"/>
          <w:bCs/>
          <w:i/>
          <w:sz w:val="24"/>
          <w:rPrChange w:id="18" w:author="decano" w:date="2020-12-25T21:22:00Z">
            <w:rPr>
              <w:rFonts w:ascii="Arial" w:hAnsi="Arial" w:cs="Arial"/>
              <w:bCs/>
              <w:sz w:val="24"/>
            </w:rPr>
          </w:rPrChange>
        </w:rPr>
        <w:t>Encryption</w:t>
      </w:r>
      <w:proofErr w:type="spellEnd"/>
      <w:r w:rsidR="00E024D5" w:rsidRPr="00176466">
        <w:rPr>
          <w:rFonts w:ascii="Arial" w:hAnsi="Arial" w:cs="Arial"/>
          <w:bCs/>
          <w:i/>
          <w:sz w:val="24"/>
          <w:rPrChange w:id="19" w:author="decano" w:date="2020-12-25T21:22:00Z">
            <w:rPr>
              <w:rFonts w:ascii="Arial" w:hAnsi="Arial" w:cs="Arial"/>
              <w:bCs/>
              <w:sz w:val="24"/>
            </w:rPr>
          </w:rPrChange>
        </w:rPr>
        <w:t xml:space="preserve"> Standard</w:t>
      </w:r>
      <w:r w:rsidR="00E024D5" w:rsidRPr="00176466">
        <w:rPr>
          <w:rFonts w:ascii="Arial" w:hAnsi="Arial" w:cs="Arial"/>
          <w:i/>
          <w:sz w:val="24"/>
          <w:rPrChange w:id="20" w:author="decano" w:date="2020-12-25T21:22:00Z">
            <w:rPr>
              <w:rFonts w:ascii="Arial" w:hAnsi="Arial" w:cs="Arial"/>
              <w:sz w:val="24"/>
            </w:rPr>
          </w:rPrChange>
        </w:rPr>
        <w:t xml:space="preserve"> </w:t>
      </w:r>
      <w:r w:rsidR="00E024D5">
        <w:rPr>
          <w:rFonts w:ascii="Arial" w:hAnsi="Arial" w:cs="Arial"/>
          <w:sz w:val="24"/>
        </w:rPr>
        <w:t>(</w:t>
      </w:r>
      <w:r w:rsidR="00E024D5" w:rsidRPr="002C3141">
        <w:rPr>
          <w:rFonts w:ascii="Arial" w:hAnsi="Arial" w:cs="Arial"/>
          <w:sz w:val="24"/>
        </w:rPr>
        <w:t>AES</w:t>
      </w:r>
      <w:r w:rsidR="00E024D5">
        <w:rPr>
          <w:rFonts w:ascii="Arial" w:hAnsi="Arial" w:cs="Arial"/>
          <w:sz w:val="24"/>
        </w:rPr>
        <w:t>)</w:t>
      </w:r>
      <w:r w:rsidR="00E024D5" w:rsidRPr="002C3141">
        <w:rPr>
          <w:rFonts w:ascii="Arial" w:hAnsi="Arial" w:cs="Arial"/>
          <w:sz w:val="24"/>
        </w:rPr>
        <w:t xml:space="preserve"> </w:t>
      </w:r>
      <w:del w:id="21" w:author="decano" w:date="2020-12-25T21:22:00Z">
        <w:r w:rsidR="00E024D5" w:rsidDel="00176466">
          <w:rPr>
            <w:rFonts w:ascii="Arial" w:hAnsi="Arial" w:cs="Arial"/>
            <w:sz w:val="24"/>
          </w:rPr>
          <w:delText>basado en</w:delText>
        </w:r>
        <w:r w:rsidR="00E024D5" w:rsidRPr="002C3141" w:rsidDel="00176466">
          <w:rPr>
            <w:rFonts w:ascii="Arial" w:hAnsi="Arial" w:cs="Arial"/>
            <w:sz w:val="24"/>
          </w:rPr>
          <w:delText xml:space="preserve"> la criptografía simétrica</w:delText>
        </w:r>
        <w:r w:rsidR="00E024D5" w:rsidDel="00176466">
          <w:rPr>
            <w:rFonts w:ascii="Arial" w:hAnsi="Arial" w:cs="Arial"/>
            <w:sz w:val="24"/>
          </w:rPr>
          <w:delText xml:space="preserve"> </w:delText>
        </w:r>
      </w:del>
      <w:r w:rsidR="00E024D5">
        <w:rPr>
          <w:rFonts w:ascii="Arial" w:hAnsi="Arial" w:cs="Arial"/>
          <w:sz w:val="24"/>
        </w:rPr>
        <w:t xml:space="preserve">y la función </w:t>
      </w:r>
      <w:del w:id="22" w:author="decano" w:date="2020-12-25T21:22:00Z">
        <w:r w:rsidR="00E024D5" w:rsidDel="00176466">
          <w:rPr>
            <w:rFonts w:ascii="Arial" w:hAnsi="Arial" w:cs="Arial"/>
            <w:sz w:val="24"/>
          </w:rPr>
          <w:delText xml:space="preserve">hash </w:delText>
        </w:r>
      </w:del>
      <w:ins w:id="23" w:author="decano" w:date="2020-12-25T21:22:00Z">
        <w:r w:rsidR="00176466">
          <w:rPr>
            <w:rFonts w:ascii="Arial" w:hAnsi="Arial" w:cs="Arial"/>
            <w:sz w:val="24"/>
          </w:rPr>
          <w:t xml:space="preserve">resumen </w:t>
        </w:r>
      </w:ins>
      <w:proofErr w:type="spellStart"/>
      <w:r w:rsidR="00E024D5" w:rsidRPr="00176466">
        <w:rPr>
          <w:rFonts w:ascii="Arial" w:hAnsi="Arial" w:cs="Arial"/>
          <w:i/>
          <w:iCs/>
          <w:sz w:val="24"/>
          <w:szCs w:val="24"/>
          <w:rPrChange w:id="24" w:author="decano" w:date="2020-12-25T21:22:00Z">
            <w:rPr>
              <w:rFonts w:ascii="Arial" w:hAnsi="Arial" w:cs="Arial"/>
              <w:iCs/>
              <w:sz w:val="24"/>
              <w:szCs w:val="24"/>
            </w:rPr>
          </w:rPrChange>
        </w:rPr>
        <w:t>Secure</w:t>
      </w:r>
      <w:proofErr w:type="spellEnd"/>
      <w:r w:rsidR="00E024D5" w:rsidRPr="00176466">
        <w:rPr>
          <w:rFonts w:ascii="Arial" w:hAnsi="Arial" w:cs="Arial"/>
          <w:i/>
          <w:iCs/>
          <w:sz w:val="24"/>
          <w:szCs w:val="24"/>
          <w:rPrChange w:id="25" w:author="decano" w:date="2020-12-25T21:22:00Z">
            <w:rPr>
              <w:rFonts w:ascii="Arial" w:hAnsi="Arial" w:cs="Arial"/>
              <w:iCs/>
              <w:sz w:val="24"/>
              <w:szCs w:val="24"/>
            </w:rPr>
          </w:rPrChange>
        </w:rPr>
        <w:t xml:space="preserve"> Hash </w:t>
      </w:r>
      <w:proofErr w:type="spellStart"/>
      <w:r w:rsidR="00E024D5" w:rsidRPr="00176466">
        <w:rPr>
          <w:rFonts w:ascii="Arial" w:hAnsi="Arial" w:cs="Arial"/>
          <w:i/>
          <w:iCs/>
          <w:sz w:val="24"/>
          <w:szCs w:val="24"/>
          <w:rPrChange w:id="26" w:author="decano" w:date="2020-12-25T21:22:00Z">
            <w:rPr>
              <w:rFonts w:ascii="Arial" w:hAnsi="Arial" w:cs="Arial"/>
              <w:iCs/>
              <w:sz w:val="24"/>
              <w:szCs w:val="24"/>
            </w:rPr>
          </w:rPrChange>
        </w:rPr>
        <w:t>Algorithm</w:t>
      </w:r>
      <w:proofErr w:type="spellEnd"/>
      <w:r w:rsidR="00E024D5">
        <w:rPr>
          <w:rFonts w:ascii="Arial" w:hAnsi="Arial" w:cs="Arial"/>
          <w:iCs/>
          <w:sz w:val="24"/>
          <w:szCs w:val="24"/>
        </w:rPr>
        <w:t xml:space="preserve"> 256 (</w:t>
      </w:r>
      <w:r w:rsidR="00E024D5" w:rsidRPr="00E07D5F">
        <w:rPr>
          <w:rFonts w:ascii="Arial" w:hAnsi="Arial" w:cs="Arial"/>
          <w:sz w:val="24"/>
          <w:szCs w:val="24"/>
        </w:rPr>
        <w:t>SHA256</w:t>
      </w:r>
      <w:r w:rsidR="00E024D5">
        <w:rPr>
          <w:rFonts w:ascii="Arial" w:hAnsi="Arial" w:cs="Arial"/>
          <w:sz w:val="24"/>
          <w:szCs w:val="24"/>
        </w:rPr>
        <w:t>)</w:t>
      </w:r>
      <w:del w:id="27" w:author="decano" w:date="2020-12-25T21:22:00Z">
        <w:r w:rsidR="00E024D5" w:rsidDel="00176466">
          <w:rPr>
            <w:rFonts w:ascii="Arial" w:hAnsi="Arial" w:cs="Arial"/>
            <w:sz w:val="24"/>
            <w:szCs w:val="24"/>
          </w:rPr>
          <w:delText>,</w:delText>
        </w:r>
        <w:r w:rsidRPr="003E7D89" w:rsidDel="00176466">
          <w:rPr>
            <w:rFonts w:ascii="Arial" w:hAnsi="Arial" w:cs="Arial"/>
            <w:sz w:val="24"/>
            <w:szCs w:val="23"/>
          </w:rPr>
          <w:delText xml:space="preserve"> estos contenidos generados y almacenarlos en el dispositivo</w:delText>
        </w:r>
      </w:del>
      <w:r w:rsidRPr="003E7D89">
        <w:rPr>
          <w:rFonts w:ascii="Arial" w:hAnsi="Arial" w:cs="Arial"/>
          <w:sz w:val="24"/>
          <w:szCs w:val="23"/>
        </w:rPr>
        <w:t>.</w:t>
      </w:r>
      <w:ins w:id="28" w:author="decano" w:date="2020-12-25T21:23:00Z">
        <w:r w:rsidR="00176466">
          <w:rPr>
            <w:rFonts w:ascii="Arial" w:hAnsi="Arial" w:cs="Arial"/>
            <w:sz w:val="24"/>
            <w:szCs w:val="23"/>
          </w:rPr>
          <w:t xml:space="preserve"> </w:t>
        </w:r>
      </w:ins>
      <w:ins w:id="29" w:author="decano" w:date="2020-12-25T21:24:00Z">
        <w:r w:rsidR="00176466">
          <w:rPr>
            <w:rFonts w:ascii="Arial" w:hAnsi="Arial" w:cs="Arial"/>
            <w:sz w:val="24"/>
            <w:szCs w:val="23"/>
          </w:rPr>
          <w:t>Además, s</w:t>
        </w:r>
      </w:ins>
      <w:ins w:id="30" w:author="decano" w:date="2020-12-25T21:23:00Z">
        <w:r w:rsidR="00176466">
          <w:rPr>
            <w:rFonts w:ascii="Arial" w:hAnsi="Arial" w:cs="Arial"/>
            <w:sz w:val="24"/>
            <w:szCs w:val="23"/>
          </w:rPr>
          <w:t xml:space="preserve">e propone una aplicación que emplea los algoritmos previos y la contraseña del usuario </w:t>
        </w:r>
      </w:ins>
      <w:ins w:id="31" w:author="decano" w:date="2020-12-25T21:25:00Z">
        <w:r w:rsidR="00176466">
          <w:rPr>
            <w:rFonts w:ascii="Arial" w:hAnsi="Arial" w:cs="Arial"/>
            <w:sz w:val="24"/>
            <w:szCs w:val="23"/>
          </w:rPr>
          <w:t>para visualizar los contenidos protegidos solo cuando sea necesaria su visualización</w:t>
        </w:r>
      </w:ins>
      <w:del w:id="32" w:author="decano" w:date="2020-12-25T21:23:00Z">
        <w:r w:rsidR="003E7D89" w:rsidRPr="003E7D89" w:rsidDel="00176466">
          <w:rPr>
            <w:rFonts w:ascii="Arial" w:hAnsi="Arial" w:cs="Arial"/>
            <w:sz w:val="24"/>
            <w:szCs w:val="23"/>
          </w:rPr>
          <w:delText xml:space="preserve"> </w:delText>
        </w:r>
        <w:r w:rsidRPr="003E7D89" w:rsidDel="00176466">
          <w:rPr>
            <w:rFonts w:ascii="Arial" w:hAnsi="Arial" w:cs="Arial"/>
            <w:sz w:val="24"/>
            <w:szCs w:val="23"/>
          </w:rPr>
          <w:delText>De forma que solo el usuario que generó el contenido sea capaz de descifrarlo con el</w:delText>
        </w:r>
        <w:r w:rsidR="003E7D89" w:rsidRPr="003E7D89" w:rsidDel="00176466">
          <w:rPr>
            <w:rFonts w:ascii="Arial" w:hAnsi="Arial" w:cs="Arial"/>
            <w:sz w:val="24"/>
            <w:szCs w:val="23"/>
          </w:rPr>
          <w:delText xml:space="preserve"> </w:delText>
        </w:r>
        <w:r w:rsidRPr="003E7D89" w:rsidDel="00176466">
          <w:rPr>
            <w:rFonts w:ascii="Arial" w:hAnsi="Arial" w:cs="Arial"/>
            <w:sz w:val="24"/>
            <w:szCs w:val="23"/>
          </w:rPr>
          <w:delText>uso de una contraseña personal y las funcionalidades que brinda la aplicación para</w:delText>
        </w:r>
        <w:r w:rsidR="003E7D89" w:rsidRPr="003E7D89" w:rsidDel="00176466">
          <w:rPr>
            <w:rFonts w:ascii="Arial" w:hAnsi="Arial" w:cs="Arial"/>
            <w:sz w:val="24"/>
            <w:szCs w:val="23"/>
          </w:rPr>
          <w:delText xml:space="preserve"> </w:delText>
        </w:r>
        <w:r w:rsidRPr="003E7D89" w:rsidDel="00176466">
          <w:rPr>
            <w:rFonts w:ascii="Arial" w:hAnsi="Arial" w:cs="Arial"/>
            <w:sz w:val="24"/>
            <w:szCs w:val="23"/>
          </w:rPr>
          <w:delText>su visualización</w:delText>
        </w:r>
      </w:del>
      <w:r w:rsidRPr="003E7D89">
        <w:rPr>
          <w:rFonts w:ascii="Arial" w:hAnsi="Arial" w:cs="Arial"/>
          <w:sz w:val="24"/>
          <w:szCs w:val="23"/>
        </w:rPr>
        <w:t xml:space="preserve">. </w:t>
      </w:r>
    </w:p>
    <w:p w:rsidR="008B046C" w:rsidRDefault="00D93FF9" w:rsidP="003E7D89">
      <w:pPr>
        <w:autoSpaceDE w:val="0"/>
        <w:autoSpaceDN w:val="0"/>
        <w:adjustRightInd w:val="0"/>
        <w:spacing w:after="0" w:line="240" w:lineRule="auto"/>
        <w:jc w:val="both"/>
        <w:rPr>
          <w:rFonts w:ascii="Arial" w:hAnsi="Arial" w:cs="Arial"/>
          <w:bCs/>
          <w:color w:val="000000" w:themeColor="text1"/>
          <w:sz w:val="24"/>
          <w:szCs w:val="23"/>
        </w:rPr>
      </w:pPr>
      <w:r w:rsidRPr="003E7D89">
        <w:rPr>
          <w:rFonts w:ascii="Arial" w:hAnsi="Arial" w:cs="Arial"/>
          <w:b/>
          <w:bCs/>
          <w:sz w:val="24"/>
          <w:szCs w:val="23"/>
        </w:rPr>
        <w:t xml:space="preserve">Palabras claves: </w:t>
      </w:r>
      <w:commentRangeStart w:id="33"/>
      <w:proofErr w:type="spellStart"/>
      <w:r w:rsidRPr="003E7D89">
        <w:rPr>
          <w:rFonts w:ascii="Arial" w:hAnsi="Arial" w:cs="Arial"/>
          <w:bCs/>
          <w:color w:val="000000" w:themeColor="text1"/>
          <w:sz w:val="24"/>
          <w:szCs w:val="23"/>
        </w:rPr>
        <w:t>Android</w:t>
      </w:r>
      <w:proofErr w:type="spellEnd"/>
      <w:r w:rsidRPr="003E7D89">
        <w:rPr>
          <w:rFonts w:ascii="Arial" w:hAnsi="Arial" w:cs="Arial"/>
          <w:bCs/>
          <w:color w:val="000000" w:themeColor="text1"/>
          <w:sz w:val="24"/>
          <w:szCs w:val="23"/>
        </w:rPr>
        <w:t>, AES, Criptografía simétrica, Cla</w:t>
      </w:r>
      <w:r w:rsidR="003E7D89" w:rsidRPr="003E7D89">
        <w:rPr>
          <w:rFonts w:ascii="Arial" w:hAnsi="Arial" w:cs="Arial"/>
          <w:bCs/>
          <w:color w:val="000000" w:themeColor="text1"/>
          <w:sz w:val="24"/>
          <w:szCs w:val="23"/>
        </w:rPr>
        <w:t xml:space="preserve">ve privada, </w:t>
      </w:r>
      <w:r w:rsidR="003E7D89">
        <w:rPr>
          <w:rFonts w:ascii="Arial" w:hAnsi="Arial" w:cs="Arial"/>
          <w:bCs/>
          <w:color w:val="000000" w:themeColor="text1"/>
          <w:sz w:val="24"/>
          <w:szCs w:val="23"/>
        </w:rPr>
        <w:t>Video</w:t>
      </w:r>
      <w:r w:rsidRPr="003E7D89">
        <w:rPr>
          <w:rFonts w:ascii="Arial" w:hAnsi="Arial" w:cs="Arial"/>
          <w:bCs/>
          <w:color w:val="000000" w:themeColor="text1"/>
          <w:sz w:val="24"/>
          <w:szCs w:val="23"/>
        </w:rPr>
        <w:t>,</w:t>
      </w:r>
      <w:r w:rsidR="003E7D89" w:rsidRPr="003E7D89">
        <w:rPr>
          <w:rFonts w:ascii="Arial" w:hAnsi="Arial" w:cs="Arial"/>
          <w:bCs/>
          <w:color w:val="000000" w:themeColor="text1"/>
          <w:sz w:val="24"/>
          <w:szCs w:val="23"/>
        </w:rPr>
        <w:t xml:space="preserve"> </w:t>
      </w:r>
      <w:r w:rsidRPr="003E7D89">
        <w:rPr>
          <w:rFonts w:ascii="Arial" w:hAnsi="Arial" w:cs="Arial"/>
          <w:bCs/>
          <w:color w:val="000000" w:themeColor="text1"/>
          <w:sz w:val="24"/>
          <w:szCs w:val="23"/>
        </w:rPr>
        <w:t>Audio, Imágene</w:t>
      </w:r>
      <w:commentRangeEnd w:id="33"/>
      <w:r w:rsidR="000A11D7">
        <w:rPr>
          <w:rStyle w:val="CommentReference"/>
        </w:rPr>
        <w:commentReference w:id="33"/>
      </w:r>
      <w:r w:rsidRPr="003E7D89">
        <w:rPr>
          <w:rFonts w:ascii="Arial" w:hAnsi="Arial" w:cs="Arial"/>
          <w:bCs/>
          <w:color w:val="000000" w:themeColor="text1"/>
          <w:sz w:val="24"/>
          <w:szCs w:val="23"/>
        </w:rPr>
        <w:t>s.</w:t>
      </w:r>
    </w:p>
    <w:p w:rsidR="003E7D89" w:rsidRDefault="003E7D89" w:rsidP="003E7D89">
      <w:pPr>
        <w:autoSpaceDE w:val="0"/>
        <w:autoSpaceDN w:val="0"/>
        <w:adjustRightInd w:val="0"/>
        <w:spacing w:after="0" w:line="240" w:lineRule="auto"/>
        <w:jc w:val="both"/>
        <w:rPr>
          <w:rFonts w:ascii="Arial" w:hAnsi="Arial" w:cs="Arial"/>
          <w:bCs/>
          <w:color w:val="000000" w:themeColor="text1"/>
          <w:sz w:val="24"/>
          <w:szCs w:val="23"/>
        </w:rPr>
      </w:pPr>
    </w:p>
    <w:p w:rsidR="003E7D89" w:rsidRDefault="003E7D89" w:rsidP="003E7D89">
      <w:pPr>
        <w:autoSpaceDE w:val="0"/>
        <w:autoSpaceDN w:val="0"/>
        <w:adjustRightInd w:val="0"/>
        <w:spacing w:after="0" w:line="240" w:lineRule="auto"/>
        <w:jc w:val="both"/>
        <w:rPr>
          <w:rFonts w:ascii="Arial" w:hAnsi="Arial" w:cs="Arial"/>
          <w:bCs/>
          <w:color w:val="000000" w:themeColor="text1"/>
          <w:sz w:val="24"/>
          <w:szCs w:val="23"/>
        </w:rPr>
      </w:pPr>
    </w:p>
    <w:p w:rsidR="003E7D89" w:rsidRDefault="003E7D89" w:rsidP="003E7D89">
      <w:pPr>
        <w:autoSpaceDE w:val="0"/>
        <w:autoSpaceDN w:val="0"/>
        <w:adjustRightInd w:val="0"/>
        <w:spacing w:after="0" w:line="240" w:lineRule="auto"/>
        <w:jc w:val="both"/>
        <w:rPr>
          <w:rFonts w:ascii="Arial" w:hAnsi="Arial" w:cs="Arial"/>
          <w:bCs/>
          <w:color w:val="000000" w:themeColor="text1"/>
          <w:sz w:val="24"/>
          <w:szCs w:val="23"/>
        </w:rPr>
      </w:pPr>
    </w:p>
    <w:p w:rsidR="003E7D89" w:rsidRDefault="003E7D89"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7E2193" w:rsidRPr="007E2193" w:rsidRDefault="007E2193" w:rsidP="003E7D89">
      <w:pPr>
        <w:autoSpaceDE w:val="0"/>
        <w:autoSpaceDN w:val="0"/>
        <w:adjustRightInd w:val="0"/>
        <w:spacing w:after="0" w:line="240" w:lineRule="auto"/>
        <w:jc w:val="both"/>
        <w:rPr>
          <w:rFonts w:ascii="Arial" w:hAnsi="Arial" w:cs="Arial"/>
          <w:bCs/>
          <w:color w:val="000000" w:themeColor="text1"/>
          <w:sz w:val="32"/>
          <w:szCs w:val="23"/>
        </w:rPr>
      </w:pPr>
    </w:p>
    <w:p w:rsidR="003E7D89" w:rsidRPr="000816D4" w:rsidRDefault="003E7D89" w:rsidP="007E2193">
      <w:pPr>
        <w:pStyle w:val="Heading1"/>
        <w:rPr>
          <w:rFonts w:ascii="Arial" w:hAnsi="Arial" w:cs="Arial"/>
          <w:b/>
          <w:bCs/>
          <w:color w:val="000000" w:themeColor="text1"/>
          <w:sz w:val="36"/>
        </w:rPr>
      </w:pPr>
      <w:bookmarkStart w:id="34" w:name="_Toc56866497"/>
      <w:commentRangeStart w:id="35"/>
      <w:r w:rsidRPr="000816D4">
        <w:rPr>
          <w:rFonts w:ascii="Arial" w:hAnsi="Arial" w:cs="Arial"/>
          <w:b/>
          <w:bCs/>
          <w:color w:val="000000" w:themeColor="text1"/>
          <w:sz w:val="36"/>
        </w:rPr>
        <w:lastRenderedPageBreak/>
        <w:t>Introducción</w:t>
      </w:r>
      <w:bookmarkEnd w:id="34"/>
      <w:commentRangeEnd w:id="35"/>
      <w:r w:rsidR="000A11D7">
        <w:rPr>
          <w:rStyle w:val="CommentReference"/>
          <w:rFonts w:asciiTheme="minorHAnsi" w:eastAsiaTheme="minorHAnsi" w:hAnsiTheme="minorHAnsi" w:cstheme="minorBidi"/>
          <w:color w:val="auto"/>
        </w:rPr>
        <w:commentReference w:id="35"/>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En la actualidad uno de los problemas más frecuentes que encuentran las personas naturales y jurídicas es la protección de los datos de contenido sensible o privados</w:t>
      </w:r>
      <w:r w:rsidR="00B65595" w:rsidRPr="000816D4">
        <w:rPr>
          <w:rFonts w:ascii="Arial" w:hAnsi="Arial" w:cs="Arial"/>
          <w:sz w:val="24"/>
        </w:rPr>
        <w:t xml:space="preserve"> capturados desde dispositivos móviles</w:t>
      </w:r>
      <w:r w:rsidRPr="000816D4">
        <w:rPr>
          <w:rFonts w:ascii="Arial" w:hAnsi="Arial" w:cs="Arial"/>
          <w:sz w:val="24"/>
        </w:rPr>
        <w:t xml:space="preserve">. De forma </w:t>
      </w:r>
      <w:r w:rsidR="00B65595" w:rsidRPr="000816D4">
        <w:rPr>
          <w:rFonts w:ascii="Arial" w:hAnsi="Arial" w:cs="Arial"/>
          <w:sz w:val="24"/>
        </w:rPr>
        <w:t xml:space="preserve">tal </w:t>
      </w:r>
      <w:r w:rsidRPr="000816D4">
        <w:rPr>
          <w:rFonts w:ascii="Arial" w:hAnsi="Arial" w:cs="Arial"/>
          <w:sz w:val="24"/>
        </w:rPr>
        <w:t xml:space="preserve">que </w:t>
      </w:r>
      <w:r w:rsidR="00B65595" w:rsidRPr="000816D4">
        <w:rPr>
          <w:rFonts w:ascii="Arial" w:hAnsi="Arial" w:cs="Arial"/>
          <w:sz w:val="24"/>
        </w:rPr>
        <w:t>surge</w:t>
      </w:r>
      <w:r w:rsidRPr="000816D4">
        <w:rPr>
          <w:rFonts w:ascii="Arial" w:hAnsi="Arial" w:cs="Arial"/>
          <w:sz w:val="24"/>
        </w:rPr>
        <w:t xml:space="preserve"> la necesidad de</w:t>
      </w:r>
      <w:r w:rsidR="00B65595" w:rsidRPr="000816D4">
        <w:rPr>
          <w:rFonts w:ascii="Arial" w:hAnsi="Arial" w:cs="Arial"/>
          <w:sz w:val="24"/>
        </w:rPr>
        <w:t xml:space="preserve"> crear una aplicación que proteja</w:t>
      </w:r>
      <w:r w:rsidRPr="000816D4">
        <w:rPr>
          <w:rFonts w:ascii="Arial" w:hAnsi="Arial" w:cs="Arial"/>
          <w:sz w:val="24"/>
        </w:rPr>
        <w:t xml:space="preserve"> este tipo de información </w:t>
      </w:r>
      <w:r w:rsidR="00B65595" w:rsidRPr="000816D4">
        <w:rPr>
          <w:rFonts w:ascii="Arial" w:hAnsi="Arial" w:cs="Arial"/>
          <w:sz w:val="24"/>
        </w:rPr>
        <w:t>de llegar</w:t>
      </w:r>
      <w:r w:rsidRPr="000816D4">
        <w:rPr>
          <w:rFonts w:ascii="Arial" w:hAnsi="Arial" w:cs="Arial"/>
          <w:sz w:val="24"/>
        </w:rPr>
        <w:t xml:space="preserve"> a manos no</w:t>
      </w:r>
      <w:r w:rsidR="00B65595" w:rsidRPr="000816D4">
        <w:rPr>
          <w:rFonts w:ascii="Arial" w:hAnsi="Arial" w:cs="Arial"/>
          <w:sz w:val="24"/>
        </w:rPr>
        <w:t xml:space="preserve"> autorizadas, ya que pueden utilizar la información contenida en estos archivos multimedia de forma maliciosa.</w:t>
      </w:r>
    </w:p>
    <w:p w:rsidR="003E7D89" w:rsidRPr="000816D4"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Este proyecto se desarrolla para el Complejo de Investigaciones Tecnológicas Integradas (CITI), el cual está estrechamente vinculado con el Ministerio del Interior (MININT) y la Universidad Tecnológica de la Habana José Antonio Echeverría (CUJAE). Con el objetivo</w:t>
      </w:r>
      <w:r w:rsidR="00E024D5">
        <w:rPr>
          <w:rFonts w:ascii="Arial" w:hAnsi="Arial" w:cs="Arial"/>
          <w:sz w:val="24"/>
        </w:rPr>
        <w:t xml:space="preserve"> </w:t>
      </w:r>
      <w:r w:rsidRPr="000816D4">
        <w:rPr>
          <w:rFonts w:ascii="Arial" w:hAnsi="Arial" w:cs="Arial"/>
          <w:sz w:val="24"/>
        </w:rPr>
        <w:t xml:space="preserve">de asegurar todos los archivos multimedia que puedan contener información delicada, ya sea en el momento de su creación o adquirido de terceras partes, en el sistema operativo </w:t>
      </w:r>
      <w:proofErr w:type="spellStart"/>
      <w:r w:rsidRPr="000816D4">
        <w:rPr>
          <w:rFonts w:ascii="Arial" w:hAnsi="Arial" w:cs="Arial"/>
          <w:sz w:val="24"/>
        </w:rPr>
        <w:t>Android</w:t>
      </w:r>
      <w:proofErr w:type="spellEnd"/>
      <w:r w:rsidRPr="000816D4">
        <w:rPr>
          <w:rFonts w:ascii="Arial" w:hAnsi="Arial" w:cs="Arial"/>
          <w:sz w:val="24"/>
        </w:rPr>
        <w:t>.</w:t>
      </w:r>
    </w:p>
    <w:p w:rsidR="003E7D89" w:rsidRPr="000816D4" w:rsidRDefault="003E7D89" w:rsidP="003E7D89">
      <w:pPr>
        <w:autoSpaceDE w:val="0"/>
        <w:autoSpaceDN w:val="0"/>
        <w:adjustRightInd w:val="0"/>
        <w:spacing w:after="0" w:line="240" w:lineRule="auto"/>
        <w:jc w:val="both"/>
        <w:rPr>
          <w:rFonts w:ascii="Arial" w:hAnsi="Arial" w:cs="Arial"/>
          <w:sz w:val="24"/>
        </w:rPr>
      </w:pPr>
    </w:p>
    <w:p w:rsidR="003E7D89" w:rsidRDefault="003E7D89" w:rsidP="003E7D89">
      <w:pPr>
        <w:autoSpaceDE w:val="0"/>
        <w:autoSpaceDN w:val="0"/>
        <w:adjustRightInd w:val="0"/>
        <w:spacing w:after="0" w:line="240" w:lineRule="auto"/>
        <w:jc w:val="both"/>
        <w:rPr>
          <w:rFonts w:ascii="Arial" w:hAnsi="Arial" w:cs="Arial"/>
          <w:sz w:val="24"/>
          <w:szCs w:val="28"/>
        </w:rPr>
      </w:pPr>
      <w:r w:rsidRPr="000816D4">
        <w:rPr>
          <w:rFonts w:ascii="Arial" w:hAnsi="Arial" w:cs="Arial"/>
          <w:sz w:val="24"/>
        </w:rPr>
        <w:t>El algoritmo criptográfico elegido para realizar la protección del contenido es el AES, ya que en el proceso de investigación se realiza la comparación de los diferentes métodos, llegando a la conclusión de que este es el más eficiente para las necesidades de la aplicación en cuestión</w:t>
      </w:r>
      <w:r w:rsidR="00731AAE">
        <w:rPr>
          <w:rFonts w:ascii="Arial" w:hAnsi="Arial" w:cs="Arial"/>
          <w:sz w:val="24"/>
        </w:rPr>
        <w:t>. Lo anterior se debe a que</w:t>
      </w:r>
      <w:r w:rsidRPr="000816D4">
        <w:rPr>
          <w:rFonts w:ascii="Arial" w:hAnsi="Arial" w:cs="Arial"/>
          <w:sz w:val="24"/>
        </w:rPr>
        <w:t xml:space="preserve"> utiliza criptografía simétrica o de clave privada, mediante la cual la información cifrada solo puede ser descifrada con la misma clave c</w:t>
      </w:r>
      <w:r w:rsidR="00E024D5">
        <w:rPr>
          <w:rFonts w:ascii="Arial" w:hAnsi="Arial" w:cs="Arial"/>
          <w:sz w:val="24"/>
        </w:rPr>
        <w:t>on la que se realizó el cifrado,</w:t>
      </w:r>
      <w:r w:rsidR="00E024D5" w:rsidRPr="00E024D5">
        <w:rPr>
          <w:rFonts w:ascii="Arial" w:hAnsi="Arial" w:cs="Arial"/>
          <w:sz w:val="24"/>
          <w:szCs w:val="28"/>
        </w:rPr>
        <w:t xml:space="preserve"> </w:t>
      </w:r>
      <w:r w:rsidR="00731AAE" w:rsidRPr="00356F38">
        <w:rPr>
          <w:rFonts w:ascii="Arial" w:hAnsi="Arial" w:cs="Arial"/>
          <w:sz w:val="24"/>
          <w:szCs w:val="28"/>
        </w:rPr>
        <w:t>que,</w:t>
      </w:r>
      <w:r w:rsidR="00E024D5" w:rsidRPr="00356F38">
        <w:rPr>
          <w:rFonts w:ascii="Arial" w:hAnsi="Arial" w:cs="Arial"/>
          <w:sz w:val="24"/>
          <w:szCs w:val="28"/>
        </w:rPr>
        <w:t xml:space="preserve"> en este caso, dicha contraseña va a estar protegida con la función hash SHA256.</w:t>
      </w:r>
    </w:p>
    <w:p w:rsidR="004023BB" w:rsidRDefault="004023BB" w:rsidP="003E7D89">
      <w:pPr>
        <w:autoSpaceDE w:val="0"/>
        <w:autoSpaceDN w:val="0"/>
        <w:adjustRightInd w:val="0"/>
        <w:spacing w:after="0" w:line="240" w:lineRule="auto"/>
        <w:jc w:val="both"/>
        <w:rPr>
          <w:rFonts w:ascii="Arial" w:hAnsi="Arial" w:cs="Arial"/>
          <w:sz w:val="24"/>
          <w:szCs w:val="28"/>
        </w:rPr>
      </w:pPr>
    </w:p>
    <w:p w:rsidR="004023BB" w:rsidRPr="004023BB" w:rsidRDefault="004023BB" w:rsidP="003E7D89">
      <w:pPr>
        <w:autoSpaceDE w:val="0"/>
        <w:autoSpaceDN w:val="0"/>
        <w:adjustRightInd w:val="0"/>
        <w:spacing w:after="0" w:line="240" w:lineRule="auto"/>
        <w:jc w:val="both"/>
        <w:rPr>
          <w:rFonts w:ascii="Arial" w:hAnsi="Arial" w:cs="Arial"/>
          <w:sz w:val="24"/>
          <w:lang w:val="es-MX"/>
        </w:rPr>
      </w:pPr>
      <w:r>
        <w:rPr>
          <w:rFonts w:ascii="Arial" w:hAnsi="Arial" w:cs="Arial"/>
          <w:sz w:val="24"/>
        </w:rPr>
        <w:t xml:space="preserve">Esta aplicación, tiene como antecedente, el desarrollo de los módulos de audio e imagen en las prácticas profesionales de 3er </w:t>
      </w:r>
      <w:r>
        <w:rPr>
          <w:rFonts w:ascii="Arial" w:hAnsi="Arial" w:cs="Arial"/>
          <w:sz w:val="24"/>
          <w:lang w:val="es-MX"/>
        </w:rPr>
        <w:t>año, de la carrera de Ing</w:t>
      </w:r>
      <w:r w:rsidR="00731AAE">
        <w:rPr>
          <w:rFonts w:ascii="Arial" w:hAnsi="Arial" w:cs="Arial"/>
          <w:sz w:val="24"/>
          <w:lang w:val="es-MX"/>
        </w:rPr>
        <w:t>eniería Informática en la CUJAE;</w:t>
      </w:r>
      <w:r>
        <w:rPr>
          <w:rFonts w:ascii="Arial" w:hAnsi="Arial" w:cs="Arial"/>
          <w:sz w:val="24"/>
          <w:lang w:val="es-MX"/>
        </w:rPr>
        <w:t xml:space="preserve"> así como una actualización que permite su uso hasta la API 29 (</w:t>
      </w:r>
      <w:proofErr w:type="spellStart"/>
      <w:r>
        <w:rPr>
          <w:rFonts w:ascii="Arial" w:hAnsi="Arial" w:cs="Arial"/>
          <w:sz w:val="24"/>
          <w:lang w:val="es-MX"/>
        </w:rPr>
        <w:t>Android</w:t>
      </w:r>
      <w:proofErr w:type="spellEnd"/>
      <w:r>
        <w:rPr>
          <w:rFonts w:ascii="Arial" w:hAnsi="Arial" w:cs="Arial"/>
          <w:sz w:val="24"/>
          <w:lang w:val="es-MX"/>
        </w:rPr>
        <w:t xml:space="preserve"> 10) y una corrección básica de bugs durante la asignatura de </w:t>
      </w:r>
      <w:r w:rsidR="00731AAE">
        <w:rPr>
          <w:rFonts w:ascii="Arial" w:hAnsi="Arial" w:cs="Arial"/>
          <w:sz w:val="24"/>
          <w:lang w:val="es-MX"/>
        </w:rPr>
        <w:t>Ingeniería</w:t>
      </w:r>
      <w:r>
        <w:rPr>
          <w:rFonts w:ascii="Arial" w:hAnsi="Arial" w:cs="Arial"/>
          <w:sz w:val="24"/>
          <w:lang w:val="es-MX"/>
        </w:rPr>
        <w:t xml:space="preserve"> de </w:t>
      </w:r>
      <w:r w:rsidR="00731AAE">
        <w:rPr>
          <w:rFonts w:ascii="Arial" w:hAnsi="Arial" w:cs="Arial"/>
          <w:sz w:val="24"/>
          <w:lang w:val="es-MX"/>
        </w:rPr>
        <w:t>Software 2</w:t>
      </w:r>
    </w:p>
    <w:p w:rsidR="003E7D89" w:rsidRPr="000816D4"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b/>
          <w:bCs/>
          <w:sz w:val="24"/>
        </w:rPr>
      </w:pPr>
      <w:r w:rsidRPr="000816D4">
        <w:rPr>
          <w:rFonts w:ascii="Arial" w:hAnsi="Arial" w:cs="Arial"/>
          <w:b/>
          <w:bCs/>
          <w:sz w:val="24"/>
        </w:rPr>
        <w:t>Objetivo general</w:t>
      </w:r>
    </w:p>
    <w:p w:rsidR="003E7D89" w:rsidRPr="000816D4" w:rsidRDefault="003E7D89" w:rsidP="003E7D89">
      <w:pPr>
        <w:autoSpaceDE w:val="0"/>
        <w:autoSpaceDN w:val="0"/>
        <w:adjustRightInd w:val="0"/>
        <w:spacing w:after="0" w:line="240" w:lineRule="auto"/>
        <w:jc w:val="both"/>
        <w:rPr>
          <w:rFonts w:ascii="Arial" w:hAnsi="Arial" w:cs="Arial"/>
          <w:sz w:val="24"/>
        </w:rPr>
      </w:pPr>
      <w:del w:id="36" w:author="decano" w:date="2020-12-25T21:27:00Z">
        <w:r w:rsidRPr="000816D4" w:rsidDel="000A11D7">
          <w:rPr>
            <w:rFonts w:ascii="Arial" w:hAnsi="Arial" w:cs="Arial"/>
            <w:sz w:val="24"/>
          </w:rPr>
          <w:delText xml:space="preserve">1. </w:delText>
        </w:r>
      </w:del>
      <w:r w:rsidRPr="000816D4">
        <w:rPr>
          <w:rFonts w:ascii="Arial" w:hAnsi="Arial" w:cs="Arial"/>
          <w:sz w:val="24"/>
        </w:rPr>
        <w:t xml:space="preserve">Desarrollar una aplicación </w:t>
      </w:r>
      <w:proofErr w:type="spellStart"/>
      <w:r w:rsidRPr="000816D4">
        <w:rPr>
          <w:rFonts w:ascii="Arial" w:hAnsi="Arial" w:cs="Arial"/>
          <w:sz w:val="24"/>
        </w:rPr>
        <w:t>Android</w:t>
      </w:r>
      <w:proofErr w:type="spellEnd"/>
      <w:r w:rsidRPr="000816D4">
        <w:rPr>
          <w:rFonts w:ascii="Arial" w:hAnsi="Arial" w:cs="Arial"/>
          <w:sz w:val="24"/>
        </w:rPr>
        <w:t xml:space="preserve"> que permita cifrar y descifrar archivos multimedia obtenidos mediante el micrófono y la cámara.</w:t>
      </w:r>
    </w:p>
    <w:p w:rsidR="003E7D89" w:rsidRPr="006846CD" w:rsidRDefault="003E7D89" w:rsidP="003E7D89">
      <w:pPr>
        <w:autoSpaceDE w:val="0"/>
        <w:autoSpaceDN w:val="0"/>
        <w:adjustRightInd w:val="0"/>
        <w:spacing w:after="0" w:line="240" w:lineRule="auto"/>
        <w:jc w:val="both"/>
        <w:rPr>
          <w:rFonts w:ascii="Arial" w:hAnsi="Arial" w:cs="Arial"/>
          <w:sz w:val="24"/>
        </w:rPr>
      </w:pPr>
    </w:p>
    <w:p w:rsidR="003E7D89" w:rsidRPr="000816D4" w:rsidRDefault="003E7D89" w:rsidP="003E7D89">
      <w:pPr>
        <w:autoSpaceDE w:val="0"/>
        <w:autoSpaceDN w:val="0"/>
        <w:adjustRightInd w:val="0"/>
        <w:spacing w:after="0" w:line="240" w:lineRule="auto"/>
        <w:jc w:val="both"/>
        <w:rPr>
          <w:rFonts w:ascii="Arial" w:hAnsi="Arial" w:cs="Arial"/>
          <w:b/>
          <w:bCs/>
          <w:sz w:val="24"/>
        </w:rPr>
      </w:pPr>
      <w:r w:rsidRPr="000816D4">
        <w:rPr>
          <w:rFonts w:ascii="Arial" w:hAnsi="Arial" w:cs="Arial"/>
          <w:b/>
          <w:bCs/>
          <w:sz w:val="24"/>
        </w:rPr>
        <w:t>Objetivos específicos</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1</w:t>
      </w:r>
      <w:commentRangeStart w:id="37"/>
      <w:r w:rsidRPr="000816D4">
        <w:rPr>
          <w:rFonts w:ascii="Arial" w:hAnsi="Arial" w:cs="Arial"/>
          <w:sz w:val="24"/>
        </w:rPr>
        <w:t>. Caracterizar el negocio de protección de información</w:t>
      </w:r>
      <w:r w:rsidR="00B65595" w:rsidRPr="000816D4">
        <w:rPr>
          <w:rFonts w:ascii="Arial" w:hAnsi="Arial" w:cs="Arial"/>
          <w:sz w:val="24"/>
        </w:rPr>
        <w:t>.</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2. Diseñar el módulo para proteger Imágenes</w:t>
      </w:r>
      <w:r w:rsidR="00B65595" w:rsidRPr="000816D4">
        <w:rPr>
          <w:rFonts w:ascii="Arial" w:hAnsi="Arial" w:cs="Arial"/>
          <w:sz w:val="24"/>
        </w:rPr>
        <w:t>.</w:t>
      </w:r>
      <w:r w:rsidRPr="000816D4">
        <w:rPr>
          <w:rFonts w:ascii="Arial" w:hAnsi="Arial" w:cs="Arial"/>
          <w:sz w:val="24"/>
        </w:rPr>
        <w:t xml:space="preserve"> </w:t>
      </w:r>
    </w:p>
    <w:p w:rsidR="003E7D89" w:rsidRPr="000816D4" w:rsidRDefault="003E7D89"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3. Diseñar el módulo para proteger Audios</w:t>
      </w:r>
      <w:r w:rsidR="00B65595" w:rsidRPr="000816D4">
        <w:rPr>
          <w:rFonts w:ascii="Arial" w:hAnsi="Arial" w:cs="Arial"/>
          <w:sz w:val="24"/>
        </w:rPr>
        <w:t>.</w:t>
      </w:r>
      <w:r w:rsidRPr="000816D4">
        <w:rPr>
          <w:rFonts w:ascii="Arial" w:hAnsi="Arial" w:cs="Arial"/>
          <w:sz w:val="24"/>
        </w:rPr>
        <w:t xml:space="preserve"> </w:t>
      </w:r>
    </w:p>
    <w:p w:rsidR="00B65595" w:rsidRPr="000816D4" w:rsidRDefault="00B65595" w:rsidP="00B65595">
      <w:pPr>
        <w:autoSpaceDE w:val="0"/>
        <w:autoSpaceDN w:val="0"/>
        <w:adjustRightInd w:val="0"/>
        <w:spacing w:after="0" w:line="240" w:lineRule="auto"/>
        <w:jc w:val="both"/>
        <w:rPr>
          <w:rFonts w:ascii="Arial" w:hAnsi="Arial" w:cs="Arial"/>
          <w:sz w:val="24"/>
        </w:rPr>
      </w:pPr>
      <w:r w:rsidRPr="000816D4">
        <w:rPr>
          <w:rFonts w:ascii="Arial" w:hAnsi="Arial" w:cs="Arial"/>
          <w:sz w:val="24"/>
        </w:rPr>
        <w:t>4. Diseñar el módulo para proteger Videos.</w:t>
      </w:r>
    </w:p>
    <w:p w:rsidR="003E7D89" w:rsidRPr="000816D4" w:rsidRDefault="00B65595" w:rsidP="003E7D89">
      <w:pPr>
        <w:autoSpaceDE w:val="0"/>
        <w:autoSpaceDN w:val="0"/>
        <w:adjustRightInd w:val="0"/>
        <w:spacing w:after="0" w:line="240" w:lineRule="auto"/>
        <w:jc w:val="both"/>
        <w:rPr>
          <w:rFonts w:ascii="Arial" w:hAnsi="Arial" w:cs="Arial"/>
          <w:sz w:val="24"/>
        </w:rPr>
      </w:pPr>
      <w:r w:rsidRPr="000816D4">
        <w:rPr>
          <w:rFonts w:ascii="Arial" w:hAnsi="Arial" w:cs="Arial"/>
          <w:sz w:val="24"/>
        </w:rPr>
        <w:t>5</w:t>
      </w:r>
      <w:r w:rsidR="003E7D89" w:rsidRPr="000816D4">
        <w:rPr>
          <w:rFonts w:ascii="Arial" w:hAnsi="Arial" w:cs="Arial"/>
          <w:sz w:val="24"/>
        </w:rPr>
        <w:t>. Validar el comportamiento de la aplicación</w:t>
      </w:r>
      <w:r w:rsidRPr="000816D4">
        <w:rPr>
          <w:rFonts w:ascii="Arial" w:hAnsi="Arial" w:cs="Arial"/>
          <w:sz w:val="24"/>
        </w:rPr>
        <w:t>.</w:t>
      </w:r>
      <w:commentRangeEnd w:id="37"/>
      <w:r w:rsidR="000A11D7">
        <w:rPr>
          <w:rStyle w:val="CommentReference"/>
        </w:rPr>
        <w:commentReference w:id="37"/>
      </w:r>
    </w:p>
    <w:p w:rsidR="007E2193" w:rsidRPr="000816D4" w:rsidRDefault="007E2193" w:rsidP="003E7D89">
      <w:pPr>
        <w:autoSpaceDE w:val="0"/>
        <w:autoSpaceDN w:val="0"/>
        <w:adjustRightInd w:val="0"/>
        <w:spacing w:after="0" w:line="240" w:lineRule="auto"/>
        <w:jc w:val="both"/>
        <w:rPr>
          <w:rFonts w:ascii="Arial" w:hAnsi="Arial" w:cs="Arial"/>
          <w:sz w:val="24"/>
        </w:rPr>
      </w:pPr>
    </w:p>
    <w:p w:rsidR="007E2193" w:rsidRPr="000816D4" w:rsidDel="000A11D7" w:rsidRDefault="007E2193" w:rsidP="003E7D89">
      <w:pPr>
        <w:autoSpaceDE w:val="0"/>
        <w:autoSpaceDN w:val="0"/>
        <w:adjustRightInd w:val="0"/>
        <w:spacing w:after="0" w:line="240" w:lineRule="auto"/>
        <w:jc w:val="both"/>
        <w:rPr>
          <w:del w:id="38" w:author="decano" w:date="2020-12-25T21:28:00Z"/>
          <w:rFonts w:ascii="Arial" w:hAnsi="Arial" w:cs="Arial"/>
          <w:sz w:val="24"/>
        </w:rPr>
      </w:pPr>
      <w:del w:id="39" w:author="decano" w:date="2020-12-25T21:28:00Z">
        <w:r w:rsidRPr="000816D4" w:rsidDel="000A11D7">
          <w:rPr>
            <w:rFonts w:ascii="Arial" w:hAnsi="Arial" w:cs="Arial"/>
            <w:b/>
            <w:sz w:val="24"/>
          </w:rPr>
          <w:delText>La hipótesis</w:delText>
        </w:r>
        <w:r w:rsidRPr="000816D4" w:rsidDel="000A11D7">
          <w:rPr>
            <w:rFonts w:ascii="Arial" w:hAnsi="Arial" w:cs="Arial"/>
            <w:sz w:val="24"/>
          </w:rPr>
          <w:delText xml:space="preserve"> de este trabajo es la creación de una aplicación móvil que cifre los diferentes tipos de archivo multimedia desde el momento de su creación, de manera tal que no queden copias físicas o lógicas del archivo sin cifrar y que solo el usuario que cifro dicho archivo sea capaz de descifrarlo. Este trabajo, además, </w:delText>
        </w:r>
        <w:r w:rsidRPr="000816D4" w:rsidDel="000A11D7">
          <w:rPr>
            <w:rFonts w:ascii="Arial" w:hAnsi="Arial" w:cs="Arial"/>
            <w:b/>
            <w:sz w:val="24"/>
          </w:rPr>
          <w:delText xml:space="preserve">aporta </w:delText>
        </w:r>
        <w:r w:rsidRPr="000816D4" w:rsidDel="000A11D7">
          <w:rPr>
            <w:rFonts w:ascii="Arial" w:hAnsi="Arial" w:cs="Arial"/>
            <w:sz w:val="24"/>
          </w:rPr>
          <w:delText xml:space="preserve">una aplicación capaz de aumentar la seguridad a la hora de capturar información sensible con dispositivos móviles, siendo </w:delText>
        </w:r>
        <w:r w:rsidRPr="000816D4" w:rsidDel="000A11D7">
          <w:rPr>
            <w:rFonts w:ascii="Arial" w:hAnsi="Arial" w:cs="Arial"/>
            <w:b/>
            <w:sz w:val="24"/>
          </w:rPr>
          <w:delText>factible</w:delText>
        </w:r>
        <w:r w:rsidRPr="000816D4" w:rsidDel="000A11D7">
          <w:rPr>
            <w:rFonts w:ascii="Arial" w:hAnsi="Arial" w:cs="Arial"/>
            <w:sz w:val="24"/>
          </w:rPr>
          <w:delText xml:space="preserve"> ya que no requiere de muchos recursos, respecto al hardware, para su funcionamiento.</w:delText>
        </w:r>
      </w:del>
    </w:p>
    <w:p w:rsidR="007E2193" w:rsidRPr="000816D4" w:rsidRDefault="007E2193" w:rsidP="003E7D89">
      <w:pPr>
        <w:autoSpaceDE w:val="0"/>
        <w:autoSpaceDN w:val="0"/>
        <w:adjustRightInd w:val="0"/>
        <w:spacing w:after="0" w:line="240" w:lineRule="auto"/>
        <w:jc w:val="both"/>
        <w:rPr>
          <w:rFonts w:ascii="Arial" w:hAnsi="Arial" w:cs="Arial"/>
          <w:sz w:val="24"/>
        </w:rPr>
      </w:pPr>
    </w:p>
    <w:p w:rsidR="007E2193" w:rsidRPr="000816D4" w:rsidRDefault="007E2193" w:rsidP="003E7D89">
      <w:pPr>
        <w:autoSpaceDE w:val="0"/>
        <w:autoSpaceDN w:val="0"/>
        <w:adjustRightInd w:val="0"/>
        <w:spacing w:after="0" w:line="240" w:lineRule="auto"/>
        <w:jc w:val="both"/>
        <w:rPr>
          <w:rFonts w:ascii="Arial" w:hAnsi="Arial" w:cs="Arial"/>
          <w:sz w:val="24"/>
        </w:rPr>
      </w:pPr>
    </w:p>
    <w:p w:rsidR="007E2193" w:rsidRPr="000816D4" w:rsidRDefault="007E2193" w:rsidP="00214AC8">
      <w:pPr>
        <w:pStyle w:val="Heading1"/>
        <w:rPr>
          <w:rFonts w:ascii="Arial" w:hAnsi="Arial" w:cs="Arial"/>
          <w:b/>
          <w:bCs/>
          <w:color w:val="000000"/>
          <w:sz w:val="36"/>
          <w:szCs w:val="48"/>
        </w:rPr>
      </w:pPr>
      <w:bookmarkStart w:id="40" w:name="_Toc56866498"/>
      <w:r w:rsidRPr="000816D4">
        <w:rPr>
          <w:rFonts w:ascii="Arial" w:hAnsi="Arial" w:cs="Arial"/>
          <w:b/>
          <w:bCs/>
          <w:color w:val="000000"/>
          <w:sz w:val="36"/>
          <w:szCs w:val="48"/>
        </w:rPr>
        <w:t>CAPÍTULO 1</w:t>
      </w:r>
      <w:bookmarkEnd w:id="40"/>
    </w:p>
    <w:p w:rsidR="007E2193" w:rsidRPr="000816D4" w:rsidRDefault="007E2193" w:rsidP="00214AC8">
      <w:pPr>
        <w:pStyle w:val="Heading2"/>
        <w:rPr>
          <w:rFonts w:ascii="Arial" w:hAnsi="Arial" w:cs="Arial"/>
          <w:b/>
          <w:bCs/>
          <w:color w:val="000000"/>
          <w:sz w:val="32"/>
          <w:szCs w:val="48"/>
        </w:rPr>
      </w:pPr>
      <w:bookmarkStart w:id="41" w:name="_Toc56866499"/>
      <w:r w:rsidRPr="000816D4">
        <w:rPr>
          <w:rFonts w:ascii="Arial" w:hAnsi="Arial" w:cs="Arial"/>
          <w:b/>
          <w:bCs/>
          <w:color w:val="000000"/>
          <w:sz w:val="32"/>
          <w:szCs w:val="48"/>
        </w:rPr>
        <w:t>Marco Teórico</w:t>
      </w:r>
      <w:bookmarkEnd w:id="41"/>
    </w:p>
    <w:p w:rsidR="007E2193" w:rsidRPr="000816D4" w:rsidRDefault="007E2193" w:rsidP="000816D4">
      <w:pPr>
        <w:autoSpaceDE w:val="0"/>
        <w:autoSpaceDN w:val="0"/>
        <w:adjustRightInd w:val="0"/>
        <w:spacing w:before="240" w:after="0" w:line="240" w:lineRule="auto"/>
        <w:jc w:val="both"/>
        <w:rPr>
          <w:rFonts w:ascii="Arial" w:hAnsi="Arial" w:cs="Arial"/>
          <w:color w:val="000000"/>
          <w:sz w:val="24"/>
          <w:szCs w:val="23"/>
        </w:rPr>
      </w:pPr>
      <w:r w:rsidRPr="000816D4">
        <w:rPr>
          <w:rFonts w:ascii="Arial" w:hAnsi="Arial" w:cs="Arial"/>
          <w:color w:val="000000"/>
          <w:sz w:val="24"/>
          <w:szCs w:val="23"/>
        </w:rPr>
        <w:t>Este capítulo abordará la descripción del negocio y los conceptos fundamentales que se</w:t>
      </w:r>
      <w:r w:rsidR="000816D4" w:rsidRPr="000816D4">
        <w:rPr>
          <w:rFonts w:ascii="Arial" w:hAnsi="Arial" w:cs="Arial"/>
          <w:color w:val="000000"/>
          <w:sz w:val="24"/>
          <w:szCs w:val="23"/>
        </w:rPr>
        <w:t xml:space="preserve"> </w:t>
      </w:r>
      <w:r w:rsidRPr="000816D4">
        <w:rPr>
          <w:rFonts w:ascii="Arial" w:hAnsi="Arial" w:cs="Arial"/>
          <w:color w:val="000000"/>
          <w:sz w:val="24"/>
          <w:szCs w:val="23"/>
        </w:rPr>
        <w:t>encuentran presentes en el informe, para facilitar su comprensión y asimilación.</w:t>
      </w:r>
    </w:p>
    <w:p w:rsidR="000816D4" w:rsidRPr="000816D4" w:rsidRDefault="000816D4" w:rsidP="000816D4">
      <w:pPr>
        <w:autoSpaceDE w:val="0"/>
        <w:autoSpaceDN w:val="0"/>
        <w:adjustRightInd w:val="0"/>
        <w:spacing w:after="0" w:line="240" w:lineRule="auto"/>
        <w:jc w:val="both"/>
        <w:rPr>
          <w:rFonts w:ascii="Arial" w:hAnsi="Arial" w:cs="Arial"/>
          <w:color w:val="000000"/>
          <w:sz w:val="24"/>
          <w:szCs w:val="23"/>
        </w:rPr>
      </w:pPr>
    </w:p>
    <w:p w:rsidR="007E2193" w:rsidRPr="000816D4" w:rsidRDefault="007E2193" w:rsidP="00214AC8">
      <w:pPr>
        <w:pStyle w:val="Heading2"/>
        <w:rPr>
          <w:rFonts w:ascii="Arial" w:hAnsi="Arial" w:cs="Arial"/>
          <w:b/>
          <w:bCs/>
          <w:color w:val="000000"/>
          <w:sz w:val="32"/>
          <w:szCs w:val="33"/>
        </w:rPr>
      </w:pPr>
      <w:bookmarkStart w:id="42" w:name="_Toc56866500"/>
      <w:r w:rsidRPr="000816D4">
        <w:rPr>
          <w:rFonts w:ascii="Arial" w:hAnsi="Arial" w:cs="Arial"/>
          <w:b/>
          <w:bCs/>
          <w:color w:val="000000"/>
          <w:sz w:val="32"/>
          <w:szCs w:val="33"/>
        </w:rPr>
        <w:t>1.1. Modelación del negocio</w:t>
      </w:r>
      <w:bookmarkEnd w:id="42"/>
    </w:p>
    <w:p w:rsidR="007E2193" w:rsidRPr="000816D4" w:rsidRDefault="007E2193" w:rsidP="00214AC8">
      <w:pPr>
        <w:pStyle w:val="Heading3"/>
        <w:rPr>
          <w:rFonts w:ascii="Arial" w:hAnsi="Arial" w:cs="Arial"/>
          <w:b/>
          <w:bCs/>
          <w:color w:val="000000"/>
          <w:sz w:val="28"/>
          <w:szCs w:val="28"/>
        </w:rPr>
      </w:pPr>
      <w:bookmarkStart w:id="43" w:name="_Toc56866501"/>
      <w:r w:rsidRPr="000816D4">
        <w:rPr>
          <w:rFonts w:ascii="Arial" w:hAnsi="Arial" w:cs="Arial"/>
          <w:b/>
          <w:bCs/>
          <w:color w:val="000000"/>
          <w:sz w:val="28"/>
          <w:szCs w:val="28"/>
        </w:rPr>
        <w:t xml:space="preserve">1.1.1. </w:t>
      </w:r>
      <w:commentRangeStart w:id="44"/>
      <w:r w:rsidRPr="000816D4">
        <w:rPr>
          <w:rFonts w:ascii="Arial" w:hAnsi="Arial" w:cs="Arial"/>
          <w:b/>
          <w:bCs/>
          <w:color w:val="000000"/>
          <w:sz w:val="28"/>
          <w:szCs w:val="28"/>
        </w:rPr>
        <w:t>Descripción del negocio</w:t>
      </w:r>
      <w:bookmarkEnd w:id="43"/>
      <w:commentRangeEnd w:id="44"/>
      <w:r w:rsidR="000A11D7">
        <w:rPr>
          <w:rStyle w:val="CommentReference"/>
          <w:rFonts w:asciiTheme="minorHAnsi" w:eastAsiaTheme="minorHAnsi" w:hAnsiTheme="minorHAnsi" w:cstheme="minorBidi"/>
          <w:color w:val="auto"/>
        </w:rPr>
        <w:commentReference w:id="44"/>
      </w:r>
    </w:p>
    <w:p w:rsidR="000816D4" w:rsidRPr="000816D4" w:rsidRDefault="007E2193" w:rsidP="000816D4">
      <w:pPr>
        <w:autoSpaceDE w:val="0"/>
        <w:autoSpaceDN w:val="0"/>
        <w:adjustRightInd w:val="0"/>
        <w:spacing w:line="240" w:lineRule="auto"/>
        <w:jc w:val="both"/>
        <w:rPr>
          <w:rFonts w:ascii="Arial" w:hAnsi="Arial" w:cs="Arial"/>
          <w:color w:val="000000"/>
          <w:sz w:val="24"/>
          <w:szCs w:val="23"/>
        </w:rPr>
      </w:pPr>
      <w:r w:rsidRPr="000816D4">
        <w:rPr>
          <w:rFonts w:ascii="Arial" w:hAnsi="Arial" w:cs="Arial"/>
          <w:color w:val="000000"/>
          <w:sz w:val="24"/>
          <w:szCs w:val="23"/>
        </w:rPr>
        <w:t>Para evitar la fuga de información en</w:t>
      </w:r>
      <w:r w:rsidR="00E024D5">
        <w:rPr>
          <w:rFonts w:ascii="Arial" w:hAnsi="Arial" w:cs="Arial"/>
          <w:color w:val="000000"/>
          <w:sz w:val="24"/>
          <w:szCs w:val="23"/>
        </w:rPr>
        <w:t xml:space="preserve"> videos,</w:t>
      </w:r>
      <w:r w:rsidRPr="000816D4">
        <w:rPr>
          <w:rFonts w:ascii="Arial" w:hAnsi="Arial" w:cs="Arial"/>
          <w:color w:val="000000"/>
          <w:sz w:val="24"/>
          <w:szCs w:val="23"/>
        </w:rPr>
        <w:t xml:space="preserve"> imágenes o audios, el acceso no autorizado,</w:t>
      </w:r>
      <w:r w:rsidR="000816D4" w:rsidRPr="000816D4">
        <w:rPr>
          <w:rFonts w:ascii="Arial" w:hAnsi="Arial" w:cs="Arial"/>
          <w:color w:val="000000"/>
          <w:sz w:val="24"/>
          <w:szCs w:val="23"/>
        </w:rPr>
        <w:t xml:space="preserve"> </w:t>
      </w:r>
      <w:r w:rsidRPr="000816D4">
        <w:rPr>
          <w:rFonts w:ascii="Arial" w:hAnsi="Arial" w:cs="Arial"/>
          <w:color w:val="000000"/>
          <w:sz w:val="24"/>
          <w:szCs w:val="23"/>
        </w:rPr>
        <w:t>su interceptación, su modificación y la inserción de información extra, se desea crear</w:t>
      </w:r>
      <w:r w:rsidR="000816D4" w:rsidRPr="000816D4">
        <w:rPr>
          <w:rFonts w:ascii="Arial" w:hAnsi="Arial" w:cs="Arial"/>
          <w:color w:val="000000"/>
          <w:sz w:val="24"/>
          <w:szCs w:val="23"/>
        </w:rPr>
        <w:t xml:space="preserve"> </w:t>
      </w:r>
      <w:r w:rsidRPr="000816D4">
        <w:rPr>
          <w:rFonts w:ascii="Arial" w:hAnsi="Arial" w:cs="Arial"/>
          <w:color w:val="000000"/>
          <w:sz w:val="24"/>
          <w:szCs w:val="23"/>
        </w:rPr>
        <w:t>una aplicación que implemente el algoritmo criptográfico AES, el cual resolverá esta</w:t>
      </w:r>
      <w:r w:rsidR="000816D4" w:rsidRPr="000816D4">
        <w:rPr>
          <w:rFonts w:ascii="Arial" w:hAnsi="Arial" w:cs="Arial"/>
          <w:color w:val="000000"/>
          <w:sz w:val="24"/>
          <w:szCs w:val="23"/>
        </w:rPr>
        <w:t xml:space="preserve"> </w:t>
      </w:r>
      <w:r w:rsidRPr="000816D4">
        <w:rPr>
          <w:rFonts w:ascii="Arial" w:hAnsi="Arial" w:cs="Arial"/>
          <w:color w:val="000000"/>
          <w:sz w:val="24"/>
          <w:szCs w:val="23"/>
        </w:rPr>
        <w:t>problemática a través la criptografía simétrica o de clave privada, el cual es usado</w:t>
      </w:r>
      <w:r w:rsidR="000816D4" w:rsidRPr="000816D4">
        <w:rPr>
          <w:rFonts w:ascii="Arial" w:hAnsi="Arial" w:cs="Arial"/>
          <w:color w:val="000000"/>
          <w:sz w:val="24"/>
          <w:szCs w:val="23"/>
        </w:rPr>
        <w:t xml:space="preserve"> </w:t>
      </w:r>
      <w:r w:rsidRPr="000816D4">
        <w:rPr>
          <w:rFonts w:ascii="Arial" w:hAnsi="Arial" w:cs="Arial"/>
          <w:color w:val="000000"/>
          <w:sz w:val="24"/>
          <w:szCs w:val="23"/>
        </w:rPr>
        <w:t>debido a la necesidad de tener un algoritmo que funcione con rapidez para trabajar</w:t>
      </w:r>
      <w:r w:rsidR="000816D4" w:rsidRPr="000816D4">
        <w:rPr>
          <w:rFonts w:ascii="Arial" w:hAnsi="Arial" w:cs="Arial"/>
          <w:color w:val="000000"/>
          <w:sz w:val="24"/>
          <w:szCs w:val="23"/>
        </w:rPr>
        <w:t xml:space="preserve"> </w:t>
      </w:r>
      <w:r w:rsidRPr="000816D4">
        <w:rPr>
          <w:rFonts w:ascii="Arial" w:hAnsi="Arial" w:cs="Arial"/>
          <w:color w:val="000000"/>
          <w:sz w:val="24"/>
          <w:szCs w:val="23"/>
        </w:rPr>
        <w:t>óptimamente en tiempo real.</w:t>
      </w:r>
    </w:p>
    <w:p w:rsidR="000816D4" w:rsidRPr="000816D4" w:rsidRDefault="000816D4" w:rsidP="00214AC8">
      <w:pPr>
        <w:pStyle w:val="Heading3"/>
        <w:rPr>
          <w:rFonts w:ascii="Arial" w:hAnsi="Arial" w:cs="Arial"/>
          <w:b/>
          <w:bCs/>
          <w:color w:val="000000"/>
          <w:sz w:val="28"/>
          <w:szCs w:val="28"/>
        </w:rPr>
      </w:pPr>
      <w:bookmarkStart w:id="45" w:name="_Toc56866502"/>
      <w:r w:rsidRPr="000816D4">
        <w:rPr>
          <w:rFonts w:ascii="Arial" w:hAnsi="Arial" w:cs="Arial"/>
          <w:b/>
          <w:bCs/>
          <w:color w:val="000000"/>
          <w:sz w:val="28"/>
          <w:szCs w:val="28"/>
        </w:rPr>
        <w:t>1.1.2. Antecedentes</w:t>
      </w:r>
      <w:bookmarkEnd w:id="45"/>
    </w:p>
    <w:p w:rsidR="000816D4" w:rsidRDefault="007E2193" w:rsidP="00242680">
      <w:pPr>
        <w:autoSpaceDE w:val="0"/>
        <w:autoSpaceDN w:val="0"/>
        <w:adjustRightInd w:val="0"/>
        <w:spacing w:before="240" w:after="0" w:line="240" w:lineRule="auto"/>
        <w:jc w:val="both"/>
        <w:rPr>
          <w:rFonts w:ascii="Arial" w:hAnsi="Arial" w:cs="Arial"/>
          <w:color w:val="000000"/>
          <w:sz w:val="24"/>
          <w:szCs w:val="23"/>
        </w:rPr>
      </w:pPr>
      <w:commentRangeStart w:id="46"/>
      <w:r w:rsidRPr="000816D4">
        <w:rPr>
          <w:rFonts w:ascii="Arial" w:hAnsi="Arial" w:cs="Arial"/>
          <w:color w:val="000000"/>
          <w:sz w:val="24"/>
          <w:szCs w:val="23"/>
        </w:rPr>
        <w:t>A pesar de la existencia de aplicaciones que dan respuesta a este objetivo, con este</w:t>
      </w:r>
      <w:r w:rsidR="000816D4" w:rsidRPr="000816D4">
        <w:rPr>
          <w:rFonts w:ascii="Arial" w:hAnsi="Arial" w:cs="Arial"/>
          <w:color w:val="000000"/>
          <w:sz w:val="24"/>
          <w:szCs w:val="23"/>
        </w:rPr>
        <w:t xml:space="preserve"> </w:t>
      </w:r>
      <w:r w:rsidRPr="000816D4">
        <w:rPr>
          <w:rFonts w:ascii="Arial" w:hAnsi="Arial" w:cs="Arial"/>
          <w:color w:val="000000"/>
          <w:sz w:val="24"/>
          <w:szCs w:val="23"/>
        </w:rPr>
        <w:t>trabajo se desea que el usuario, al ejecutar la aplicación, pueda crear un archivo</w:t>
      </w:r>
      <w:r w:rsidR="000816D4" w:rsidRPr="000816D4">
        <w:rPr>
          <w:rFonts w:ascii="Arial" w:hAnsi="Arial" w:cs="Arial"/>
          <w:color w:val="000000"/>
          <w:sz w:val="24"/>
          <w:szCs w:val="23"/>
        </w:rPr>
        <w:t xml:space="preserve"> </w:t>
      </w:r>
      <w:r w:rsidRPr="000816D4">
        <w:rPr>
          <w:rFonts w:ascii="Arial" w:hAnsi="Arial" w:cs="Arial"/>
          <w:color w:val="000000"/>
          <w:sz w:val="24"/>
          <w:szCs w:val="23"/>
        </w:rPr>
        <w:t>multimedia que sea cifrado desde el momento de su creación, de modo tal, que no</w:t>
      </w:r>
      <w:r w:rsidR="000816D4" w:rsidRPr="000816D4">
        <w:rPr>
          <w:rFonts w:ascii="Arial" w:hAnsi="Arial" w:cs="Arial"/>
          <w:color w:val="000000"/>
          <w:sz w:val="24"/>
          <w:szCs w:val="23"/>
        </w:rPr>
        <w:t xml:space="preserve"> </w:t>
      </w:r>
      <w:r w:rsidRPr="000816D4">
        <w:rPr>
          <w:rFonts w:ascii="Arial" w:hAnsi="Arial" w:cs="Arial"/>
          <w:color w:val="000000"/>
          <w:sz w:val="24"/>
          <w:szCs w:val="23"/>
        </w:rPr>
        <w:t>queden copias ni físicas ni lógicas del fichero original en el sistema, por lo tanto, cuando</w:t>
      </w:r>
      <w:r w:rsidR="000816D4" w:rsidRPr="000816D4">
        <w:rPr>
          <w:rFonts w:ascii="Arial" w:hAnsi="Arial" w:cs="Arial"/>
          <w:color w:val="000000"/>
          <w:sz w:val="24"/>
          <w:szCs w:val="23"/>
        </w:rPr>
        <w:t xml:space="preserve"> </w:t>
      </w:r>
      <w:r w:rsidRPr="000816D4">
        <w:rPr>
          <w:rFonts w:ascii="Arial" w:hAnsi="Arial" w:cs="Arial"/>
          <w:color w:val="000000"/>
          <w:sz w:val="24"/>
          <w:szCs w:val="23"/>
        </w:rPr>
        <w:t>el usuario procede a capturar una información, estando esta aun en la memoria, junto</w:t>
      </w:r>
      <w:r w:rsidR="000816D4" w:rsidRPr="000816D4">
        <w:rPr>
          <w:rFonts w:ascii="Arial" w:hAnsi="Arial" w:cs="Arial"/>
          <w:color w:val="000000"/>
          <w:sz w:val="24"/>
          <w:szCs w:val="23"/>
        </w:rPr>
        <w:t xml:space="preserve"> </w:t>
      </w:r>
      <w:r w:rsidRPr="000816D4">
        <w:rPr>
          <w:rFonts w:ascii="Arial" w:hAnsi="Arial" w:cs="Arial"/>
          <w:color w:val="000000"/>
          <w:sz w:val="24"/>
          <w:szCs w:val="23"/>
        </w:rPr>
        <w:t>con la clave solicitada al usuario, se pasa a cifrar dicha información, de esta forma no</w:t>
      </w:r>
      <w:r w:rsidR="000816D4" w:rsidRPr="000816D4">
        <w:rPr>
          <w:rFonts w:ascii="Arial" w:hAnsi="Arial" w:cs="Arial"/>
          <w:color w:val="000000"/>
          <w:sz w:val="24"/>
          <w:szCs w:val="23"/>
        </w:rPr>
        <w:t xml:space="preserve"> </w:t>
      </w:r>
      <w:r w:rsidRPr="000816D4">
        <w:rPr>
          <w:rFonts w:ascii="Arial" w:hAnsi="Arial" w:cs="Arial"/>
          <w:color w:val="000000"/>
          <w:sz w:val="24"/>
          <w:szCs w:val="23"/>
        </w:rPr>
        <w:t>queda rastro de la misma físicamente sin cifrar; de igual forma se procede en el momento</w:t>
      </w:r>
      <w:r w:rsidR="000816D4" w:rsidRPr="000816D4">
        <w:rPr>
          <w:rFonts w:ascii="Arial" w:hAnsi="Arial" w:cs="Arial"/>
          <w:color w:val="000000"/>
          <w:sz w:val="24"/>
          <w:szCs w:val="23"/>
        </w:rPr>
        <w:t xml:space="preserve"> </w:t>
      </w:r>
      <w:r w:rsidRPr="000816D4">
        <w:rPr>
          <w:rFonts w:ascii="Arial" w:hAnsi="Arial" w:cs="Arial"/>
          <w:color w:val="000000"/>
          <w:sz w:val="24"/>
          <w:szCs w:val="23"/>
        </w:rPr>
        <w:t>de descifrar, capturando el fichero cifrado, junto con la contraseña se pasa a descifrar y</w:t>
      </w:r>
      <w:r w:rsidR="000816D4" w:rsidRPr="000816D4">
        <w:rPr>
          <w:rFonts w:ascii="Arial" w:hAnsi="Arial" w:cs="Arial"/>
          <w:color w:val="000000"/>
          <w:sz w:val="24"/>
          <w:szCs w:val="23"/>
        </w:rPr>
        <w:t xml:space="preserve"> </w:t>
      </w:r>
      <w:r w:rsidRPr="000816D4">
        <w:rPr>
          <w:rFonts w:ascii="Arial" w:hAnsi="Arial" w:cs="Arial"/>
          <w:color w:val="000000"/>
          <w:sz w:val="24"/>
          <w:szCs w:val="23"/>
        </w:rPr>
        <w:t>se muestra sin crear copia física.</w:t>
      </w:r>
      <w:r w:rsidR="000816D4" w:rsidRPr="000816D4">
        <w:rPr>
          <w:rFonts w:ascii="Arial" w:hAnsi="Arial" w:cs="Arial"/>
          <w:color w:val="000000"/>
          <w:sz w:val="24"/>
          <w:szCs w:val="23"/>
        </w:rPr>
        <w:t xml:space="preserve"> </w:t>
      </w:r>
      <w:commentRangeEnd w:id="46"/>
      <w:r w:rsidR="00C24B82">
        <w:rPr>
          <w:rStyle w:val="CommentReference"/>
        </w:rPr>
        <w:commentReference w:id="46"/>
      </w:r>
      <w:r w:rsidR="000816D4" w:rsidRPr="000816D4">
        <w:rPr>
          <w:rFonts w:ascii="Arial" w:hAnsi="Arial" w:cs="Arial"/>
          <w:color w:val="000000"/>
          <w:sz w:val="24"/>
          <w:szCs w:val="23"/>
        </w:rPr>
        <w:t>Actualmente no existe ninguna aplicación que cumpla con estos requisitos.</w:t>
      </w:r>
    </w:p>
    <w:p w:rsidR="005F67C4" w:rsidRDefault="005F67C4" w:rsidP="00242680">
      <w:pPr>
        <w:autoSpaceDE w:val="0"/>
        <w:autoSpaceDN w:val="0"/>
        <w:adjustRightInd w:val="0"/>
        <w:spacing w:before="240" w:after="0" w:line="240" w:lineRule="auto"/>
        <w:jc w:val="both"/>
        <w:rPr>
          <w:rFonts w:ascii="Arial" w:hAnsi="Arial" w:cs="Arial"/>
          <w:color w:val="000000"/>
          <w:sz w:val="24"/>
          <w:szCs w:val="23"/>
        </w:rPr>
      </w:pPr>
    </w:p>
    <w:p w:rsidR="005F67C4" w:rsidRPr="000816D4" w:rsidRDefault="005F67C4" w:rsidP="005F67C4">
      <w:pPr>
        <w:pStyle w:val="Heading3"/>
        <w:spacing w:after="240"/>
        <w:rPr>
          <w:rFonts w:ascii="Arial" w:hAnsi="Arial" w:cs="Arial"/>
          <w:b/>
          <w:bCs/>
          <w:color w:val="000000"/>
          <w:sz w:val="28"/>
          <w:szCs w:val="28"/>
        </w:rPr>
      </w:pPr>
      <w:bookmarkStart w:id="47" w:name="_Toc56866503"/>
      <w:r w:rsidRPr="000816D4">
        <w:rPr>
          <w:rFonts w:ascii="Arial" w:hAnsi="Arial" w:cs="Arial"/>
          <w:b/>
          <w:bCs/>
          <w:color w:val="000000"/>
          <w:sz w:val="28"/>
          <w:szCs w:val="28"/>
        </w:rPr>
        <w:t xml:space="preserve">1.1.3. Diagrama de Actividades </w:t>
      </w:r>
      <w:del w:id="48" w:author="decano" w:date="2020-12-25T21:44:00Z">
        <w:r w:rsidRPr="000816D4" w:rsidDel="00C24B82">
          <w:rPr>
            <w:rFonts w:ascii="Arial" w:hAnsi="Arial" w:cs="Arial"/>
            <w:b/>
            <w:bCs/>
            <w:color w:val="000000"/>
            <w:sz w:val="28"/>
            <w:szCs w:val="28"/>
          </w:rPr>
          <w:delText>de Flujo Completo</w:delText>
        </w:r>
      </w:del>
      <w:bookmarkEnd w:id="47"/>
      <w:ins w:id="49" w:author="decano" w:date="2020-12-25T21:44:00Z">
        <w:r w:rsidR="00C24B82">
          <w:rPr>
            <w:rFonts w:ascii="Arial" w:hAnsi="Arial" w:cs="Arial"/>
            <w:b/>
            <w:bCs/>
            <w:color w:val="000000"/>
            <w:sz w:val="28"/>
            <w:szCs w:val="28"/>
          </w:rPr>
          <w:t xml:space="preserve">para la protección de </w:t>
        </w:r>
      </w:ins>
      <w:ins w:id="50" w:author="decano" w:date="2020-12-25T21:45:00Z">
        <w:r w:rsidR="00C24B82">
          <w:rPr>
            <w:rFonts w:ascii="Arial" w:hAnsi="Arial" w:cs="Arial"/>
            <w:b/>
            <w:bCs/>
            <w:color w:val="000000"/>
            <w:sz w:val="28"/>
            <w:szCs w:val="28"/>
          </w:rPr>
          <w:t>contenidos multimedia</w:t>
        </w:r>
      </w:ins>
    </w:p>
    <w:p w:rsidR="00C24B82" w:rsidRDefault="005F67C4" w:rsidP="005F67C4">
      <w:pPr>
        <w:autoSpaceDE w:val="0"/>
        <w:autoSpaceDN w:val="0"/>
        <w:adjustRightInd w:val="0"/>
        <w:spacing w:after="0" w:line="240" w:lineRule="auto"/>
        <w:jc w:val="both"/>
        <w:rPr>
          <w:ins w:id="51" w:author="decano" w:date="2020-12-25T21:46:00Z"/>
          <w:rFonts w:ascii="Arial" w:hAnsi="Arial" w:cs="Arial"/>
          <w:color w:val="000000"/>
          <w:sz w:val="24"/>
          <w:szCs w:val="23"/>
        </w:rPr>
      </w:pPr>
      <w:r w:rsidRPr="000816D4">
        <w:rPr>
          <w:rFonts w:ascii="Arial" w:hAnsi="Arial" w:cs="Arial"/>
          <w:color w:val="000000"/>
          <w:sz w:val="24"/>
          <w:szCs w:val="23"/>
        </w:rPr>
        <w:t>En el diagrama de Flujo Completo (</w:t>
      </w:r>
      <w:r w:rsidRPr="000816D4">
        <w:rPr>
          <w:rFonts w:ascii="Arial" w:hAnsi="Arial" w:cs="Arial"/>
          <w:color w:val="000000" w:themeColor="text1"/>
          <w:sz w:val="24"/>
          <w:szCs w:val="23"/>
        </w:rPr>
        <w:t>Figura 1.1</w:t>
      </w:r>
      <w:r w:rsidRPr="000816D4">
        <w:rPr>
          <w:rFonts w:ascii="Arial" w:hAnsi="Arial" w:cs="Arial"/>
          <w:color w:val="000000"/>
          <w:sz w:val="24"/>
          <w:szCs w:val="23"/>
        </w:rPr>
        <w:t xml:space="preserve">) se describe el funcionamiento de la aplicación. El usuario inicia la aplicación al abrirla, el sistema pasa a ejecutar la aplicación, la que solicita la contraseña al usuario. El usuario introduce </w:t>
      </w:r>
      <w:del w:id="52" w:author="decano" w:date="2020-12-25T21:45:00Z">
        <w:r w:rsidRPr="000816D4" w:rsidDel="00C24B82">
          <w:rPr>
            <w:rFonts w:ascii="Arial" w:hAnsi="Arial" w:cs="Arial"/>
            <w:color w:val="000000"/>
            <w:sz w:val="24"/>
            <w:szCs w:val="23"/>
          </w:rPr>
          <w:delText xml:space="preserve">una </w:delText>
        </w:r>
      </w:del>
      <w:ins w:id="53" w:author="decano" w:date="2020-12-25T21:45:00Z">
        <w:r w:rsidR="00C24B82">
          <w:rPr>
            <w:rFonts w:ascii="Arial" w:hAnsi="Arial" w:cs="Arial"/>
            <w:color w:val="000000"/>
            <w:sz w:val="24"/>
            <w:szCs w:val="23"/>
          </w:rPr>
          <w:t xml:space="preserve">la </w:t>
        </w:r>
      </w:ins>
      <w:r w:rsidRPr="000816D4">
        <w:rPr>
          <w:rFonts w:ascii="Arial" w:hAnsi="Arial" w:cs="Arial"/>
          <w:color w:val="000000"/>
          <w:sz w:val="24"/>
          <w:szCs w:val="23"/>
        </w:rPr>
        <w:t>contraseña</w:t>
      </w:r>
      <w:ins w:id="54" w:author="decano" w:date="2020-12-25T21:45:00Z">
        <w:r w:rsidR="00C24B82">
          <w:rPr>
            <w:rFonts w:ascii="Arial" w:hAnsi="Arial" w:cs="Arial"/>
            <w:color w:val="000000"/>
            <w:sz w:val="24"/>
            <w:szCs w:val="23"/>
          </w:rPr>
          <w:t>, lo que permite</w:t>
        </w:r>
      </w:ins>
      <w:del w:id="55" w:author="decano" w:date="2020-12-25T21:45:00Z">
        <w:r w:rsidRPr="000816D4" w:rsidDel="00C24B82">
          <w:rPr>
            <w:rFonts w:ascii="Arial" w:hAnsi="Arial" w:cs="Arial"/>
            <w:color w:val="000000"/>
            <w:sz w:val="24"/>
            <w:szCs w:val="23"/>
          </w:rPr>
          <w:delText xml:space="preserve"> (que resulta en la </w:delText>
        </w:r>
        <w:r w:rsidRPr="000816D4" w:rsidDel="00C24B82">
          <w:rPr>
            <w:rFonts w:ascii="Arial" w:hAnsi="Arial" w:cs="Arial"/>
            <w:i/>
            <w:iCs/>
            <w:color w:val="000000"/>
            <w:sz w:val="24"/>
            <w:szCs w:val="23"/>
          </w:rPr>
          <w:delText>clave</w:delText>
        </w:r>
        <w:r w:rsidRPr="000816D4" w:rsidDel="00C24B82">
          <w:rPr>
            <w:rFonts w:ascii="Arial" w:hAnsi="Arial" w:cs="Arial"/>
            <w:color w:val="000000"/>
            <w:sz w:val="24"/>
            <w:szCs w:val="23"/>
          </w:rPr>
          <w:delText>) luego de introducir la contraseña se le</w:delText>
        </w:r>
      </w:del>
      <w:r w:rsidRPr="000816D4">
        <w:rPr>
          <w:rFonts w:ascii="Arial" w:hAnsi="Arial" w:cs="Arial"/>
          <w:color w:val="000000"/>
          <w:sz w:val="24"/>
          <w:szCs w:val="23"/>
        </w:rPr>
        <w:t xml:space="preserve"> </w:t>
      </w:r>
      <w:proofErr w:type="spellStart"/>
      <w:r w:rsidRPr="000816D4">
        <w:rPr>
          <w:rFonts w:ascii="Arial" w:hAnsi="Arial" w:cs="Arial"/>
          <w:color w:val="000000"/>
          <w:sz w:val="24"/>
          <w:szCs w:val="23"/>
        </w:rPr>
        <w:t>muestra</w:t>
      </w:r>
      <w:ins w:id="56" w:author="decano" w:date="2020-12-25T21:45:00Z">
        <w:r w:rsidR="00C24B82">
          <w:rPr>
            <w:rFonts w:ascii="Arial" w:hAnsi="Arial" w:cs="Arial"/>
            <w:color w:val="000000"/>
            <w:sz w:val="24"/>
            <w:szCs w:val="23"/>
          </w:rPr>
          <w:t>r</w:t>
        </w:r>
      </w:ins>
      <w:proofErr w:type="spellEnd"/>
      <w:r w:rsidRPr="000816D4">
        <w:rPr>
          <w:rFonts w:ascii="Arial" w:hAnsi="Arial" w:cs="Arial"/>
          <w:color w:val="000000"/>
          <w:sz w:val="24"/>
          <w:szCs w:val="23"/>
        </w:rPr>
        <w:t xml:space="preserve"> al usuario el menú </w:t>
      </w:r>
      <w:commentRangeStart w:id="57"/>
      <w:r w:rsidRPr="000816D4">
        <w:rPr>
          <w:rFonts w:ascii="Arial" w:hAnsi="Arial" w:cs="Arial"/>
          <w:color w:val="000000"/>
          <w:sz w:val="24"/>
          <w:szCs w:val="23"/>
        </w:rPr>
        <w:t>principal</w:t>
      </w:r>
      <w:commentRangeEnd w:id="57"/>
      <w:r w:rsidR="00596756">
        <w:rPr>
          <w:rStyle w:val="CommentReference"/>
        </w:rPr>
        <w:commentReference w:id="57"/>
      </w:r>
      <w:ins w:id="58" w:author="decano" w:date="2020-12-25T21:46:00Z">
        <w:r w:rsidR="00C24B82">
          <w:rPr>
            <w:rFonts w:ascii="Arial" w:hAnsi="Arial" w:cs="Arial"/>
            <w:color w:val="000000"/>
            <w:sz w:val="24"/>
            <w:szCs w:val="23"/>
          </w:rPr>
          <w:t>.</w:t>
        </w:r>
      </w:ins>
    </w:p>
    <w:p w:rsidR="00C24B82" w:rsidRDefault="00C24B82" w:rsidP="005F67C4">
      <w:pPr>
        <w:autoSpaceDE w:val="0"/>
        <w:autoSpaceDN w:val="0"/>
        <w:adjustRightInd w:val="0"/>
        <w:spacing w:after="0" w:line="240" w:lineRule="auto"/>
        <w:jc w:val="both"/>
        <w:rPr>
          <w:ins w:id="59" w:author="decano" w:date="2020-12-25T21:46:00Z"/>
          <w:rFonts w:ascii="Arial" w:hAnsi="Arial" w:cs="Arial"/>
          <w:color w:val="000000"/>
          <w:sz w:val="24"/>
          <w:szCs w:val="23"/>
        </w:rPr>
      </w:pPr>
    </w:p>
    <w:p w:rsidR="005F67C4" w:rsidRDefault="005F67C4" w:rsidP="005F67C4">
      <w:pPr>
        <w:autoSpaceDE w:val="0"/>
        <w:autoSpaceDN w:val="0"/>
        <w:adjustRightInd w:val="0"/>
        <w:spacing w:after="0" w:line="240" w:lineRule="auto"/>
        <w:jc w:val="both"/>
        <w:rPr>
          <w:rFonts w:ascii="Arial" w:hAnsi="Arial" w:cs="Arial"/>
          <w:color w:val="000000"/>
          <w:sz w:val="24"/>
          <w:szCs w:val="23"/>
        </w:rPr>
      </w:pPr>
      <w:del w:id="60" w:author="decano" w:date="2020-12-25T21:46:00Z">
        <w:r w:rsidRPr="000816D4" w:rsidDel="00C24B82">
          <w:rPr>
            <w:rFonts w:ascii="Arial" w:hAnsi="Arial" w:cs="Arial"/>
            <w:color w:val="000000"/>
            <w:sz w:val="24"/>
            <w:szCs w:val="23"/>
          </w:rPr>
          <w:delText xml:space="preserve">, </w:delText>
        </w:r>
      </w:del>
      <w:del w:id="61" w:author="decano" w:date="2020-12-25T21:48:00Z">
        <w:r w:rsidRPr="000816D4" w:rsidDel="00596756">
          <w:rPr>
            <w:rFonts w:ascii="Arial" w:hAnsi="Arial" w:cs="Arial"/>
            <w:color w:val="000000"/>
            <w:sz w:val="24"/>
            <w:szCs w:val="23"/>
          </w:rPr>
          <w:delText>donde deberá</w:delText>
        </w:r>
      </w:del>
      <w:ins w:id="62" w:author="decano" w:date="2020-12-25T21:48:00Z">
        <w:r w:rsidR="00596756">
          <w:rPr>
            <w:rFonts w:ascii="Arial" w:hAnsi="Arial" w:cs="Arial"/>
            <w:color w:val="000000"/>
            <w:sz w:val="24"/>
            <w:szCs w:val="23"/>
          </w:rPr>
          <w:t>En este menú el usuario puede</w:t>
        </w:r>
      </w:ins>
      <w:r w:rsidRPr="000816D4">
        <w:rPr>
          <w:rFonts w:ascii="Arial" w:hAnsi="Arial" w:cs="Arial"/>
          <w:color w:val="000000"/>
          <w:sz w:val="24"/>
          <w:szCs w:val="23"/>
        </w:rPr>
        <w:t xml:space="preserve"> elegir una acción entre Capturar Información o Visualizar la Información, además tendrá la opción de salir de la aplicación si no desea realizar ninguna de las acciones mencionadas. Al </w:t>
      </w:r>
      <w:r w:rsidRPr="000816D4">
        <w:rPr>
          <w:rFonts w:ascii="Arial" w:hAnsi="Arial" w:cs="Arial"/>
          <w:i/>
          <w:iCs/>
          <w:color w:val="000000"/>
          <w:sz w:val="24"/>
          <w:szCs w:val="23"/>
        </w:rPr>
        <w:t xml:space="preserve">Capturar la Información </w:t>
      </w:r>
      <w:r w:rsidRPr="000816D4">
        <w:rPr>
          <w:rFonts w:ascii="Arial" w:hAnsi="Arial" w:cs="Arial"/>
          <w:color w:val="000000"/>
          <w:sz w:val="24"/>
          <w:szCs w:val="23"/>
        </w:rPr>
        <w:t xml:space="preserve">se procede a cifrar y se regresa al menú, mientras que al </w:t>
      </w:r>
      <w:r w:rsidRPr="000816D4">
        <w:rPr>
          <w:rFonts w:ascii="Arial" w:hAnsi="Arial" w:cs="Arial"/>
          <w:i/>
          <w:iCs/>
          <w:color w:val="000000"/>
          <w:sz w:val="24"/>
          <w:szCs w:val="23"/>
        </w:rPr>
        <w:t xml:space="preserve">Visualizar la Información </w:t>
      </w:r>
      <w:r w:rsidRPr="000816D4">
        <w:rPr>
          <w:rFonts w:ascii="Arial" w:hAnsi="Arial" w:cs="Arial"/>
          <w:color w:val="000000"/>
          <w:sz w:val="24"/>
          <w:szCs w:val="23"/>
        </w:rPr>
        <w:t xml:space="preserve">pasa a comprobar si los datos son correctos, si lo </w:t>
      </w:r>
      <w:r w:rsidRPr="000816D4">
        <w:rPr>
          <w:rFonts w:ascii="Arial" w:hAnsi="Arial" w:cs="Arial"/>
          <w:color w:val="000000"/>
          <w:sz w:val="24"/>
          <w:szCs w:val="23"/>
        </w:rPr>
        <w:lastRenderedPageBreak/>
        <w:t xml:space="preserve">son se continúa a descifrar y luego el usuario recibe la información </w:t>
      </w:r>
      <w:r>
        <w:rPr>
          <w:rFonts w:ascii="Arial" w:hAnsi="Arial" w:cs="Arial"/>
          <w:color w:val="000000"/>
          <w:sz w:val="24"/>
          <w:szCs w:val="23"/>
        </w:rPr>
        <w:t xml:space="preserve">descifrada para </w:t>
      </w:r>
      <w:r w:rsidRPr="000816D4">
        <w:rPr>
          <w:rFonts w:ascii="Arial" w:hAnsi="Arial" w:cs="Arial"/>
          <w:color w:val="000000"/>
          <w:sz w:val="24"/>
          <w:szCs w:val="23"/>
        </w:rPr>
        <w:t xml:space="preserve">su análisis, de lo contrario se regresa al </w:t>
      </w:r>
      <w:commentRangeStart w:id="63"/>
      <w:r w:rsidRPr="000816D4">
        <w:rPr>
          <w:rFonts w:ascii="Arial" w:hAnsi="Arial" w:cs="Arial"/>
          <w:color w:val="000000"/>
          <w:sz w:val="24"/>
          <w:szCs w:val="23"/>
        </w:rPr>
        <w:t>menú</w:t>
      </w:r>
      <w:commentRangeEnd w:id="63"/>
      <w:r w:rsidR="00596756">
        <w:rPr>
          <w:rStyle w:val="CommentReference"/>
        </w:rPr>
        <w:commentReference w:id="63"/>
      </w:r>
      <w:r w:rsidRPr="000816D4">
        <w:rPr>
          <w:rFonts w:ascii="Arial" w:hAnsi="Arial" w:cs="Arial"/>
          <w:color w:val="000000"/>
          <w:sz w:val="24"/>
          <w:szCs w:val="23"/>
        </w:rPr>
        <w:t>.</w:t>
      </w:r>
    </w:p>
    <w:p w:rsidR="005F67C4" w:rsidRDefault="005F67C4" w:rsidP="005F67C4">
      <w:pPr>
        <w:autoSpaceDE w:val="0"/>
        <w:autoSpaceDN w:val="0"/>
        <w:adjustRightInd w:val="0"/>
        <w:spacing w:after="0" w:line="240" w:lineRule="auto"/>
        <w:jc w:val="center"/>
        <w:rPr>
          <w:rFonts w:ascii="Arial" w:hAnsi="Arial" w:cs="Arial"/>
          <w:color w:val="000000"/>
          <w:sz w:val="21"/>
          <w:szCs w:val="21"/>
        </w:rPr>
      </w:pPr>
      <w:r w:rsidRPr="000816D4">
        <w:rPr>
          <w:rFonts w:ascii="Arial" w:hAnsi="Arial" w:cs="Arial"/>
          <w:noProof/>
          <w:color w:val="000000"/>
          <w:sz w:val="23"/>
          <w:szCs w:val="23"/>
          <w:lang w:val="en-US"/>
        </w:rPr>
        <w:drawing>
          <wp:inline distT="0" distB="0" distL="0" distR="0" wp14:anchorId="37FC7BCF" wp14:editId="6C268951">
            <wp:extent cx="5399700" cy="656470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3225" cy="6568988"/>
                    </a:xfrm>
                    <a:prstGeom prst="rect">
                      <a:avLst/>
                    </a:prstGeom>
                    <a:noFill/>
                    <a:ln>
                      <a:noFill/>
                    </a:ln>
                  </pic:spPr>
                </pic:pic>
              </a:graphicData>
            </a:graphic>
          </wp:inline>
        </w:drawing>
      </w:r>
      <w:r w:rsidRPr="00D4645E">
        <w:rPr>
          <w:rFonts w:ascii="Arial" w:hAnsi="Arial" w:cs="Arial"/>
          <w:color w:val="000000"/>
          <w:sz w:val="24"/>
          <w:szCs w:val="24"/>
        </w:rPr>
        <w:t xml:space="preserve">FIGURA 1.1: Diagrama de Actividades de Flujo </w:t>
      </w:r>
      <w:commentRangeStart w:id="64"/>
      <w:r w:rsidRPr="00D4645E">
        <w:rPr>
          <w:rFonts w:ascii="Arial" w:hAnsi="Arial" w:cs="Arial"/>
          <w:color w:val="000000"/>
          <w:sz w:val="24"/>
          <w:szCs w:val="24"/>
        </w:rPr>
        <w:t>Completo</w:t>
      </w:r>
      <w:commentRangeEnd w:id="64"/>
      <w:r w:rsidR="00596756">
        <w:rPr>
          <w:rStyle w:val="CommentReference"/>
        </w:rPr>
        <w:commentReference w:id="64"/>
      </w:r>
    </w:p>
    <w:p w:rsidR="005F67C4" w:rsidRPr="000816D4" w:rsidRDefault="005F67C4" w:rsidP="005F67C4">
      <w:pPr>
        <w:autoSpaceDE w:val="0"/>
        <w:autoSpaceDN w:val="0"/>
        <w:adjustRightInd w:val="0"/>
        <w:spacing w:after="0" w:line="240" w:lineRule="auto"/>
        <w:jc w:val="both"/>
        <w:rPr>
          <w:rFonts w:ascii="Arial" w:hAnsi="Arial" w:cs="Arial"/>
          <w:color w:val="000000"/>
          <w:sz w:val="21"/>
          <w:szCs w:val="21"/>
        </w:rPr>
      </w:pPr>
    </w:p>
    <w:p w:rsidR="005F67C4" w:rsidRPr="00D4645E" w:rsidRDefault="005F67C4" w:rsidP="005F67C4">
      <w:pPr>
        <w:autoSpaceDE w:val="0"/>
        <w:autoSpaceDN w:val="0"/>
        <w:adjustRightInd w:val="0"/>
        <w:spacing w:after="0" w:line="240" w:lineRule="auto"/>
        <w:jc w:val="both"/>
        <w:rPr>
          <w:rFonts w:ascii="Arial" w:hAnsi="Arial" w:cs="Arial"/>
          <w:color w:val="000000"/>
          <w:sz w:val="24"/>
          <w:szCs w:val="23"/>
        </w:rPr>
      </w:pPr>
      <w:del w:id="65" w:author="decano" w:date="2020-12-25T21:57:00Z">
        <w:r w:rsidRPr="00D4645E" w:rsidDel="00384D23">
          <w:rPr>
            <w:rFonts w:ascii="Arial" w:hAnsi="Arial" w:cs="Arial"/>
            <w:color w:val="000000"/>
            <w:sz w:val="24"/>
            <w:szCs w:val="23"/>
          </w:rPr>
          <w:delText xml:space="preserve">En el </w:delText>
        </w:r>
      </w:del>
      <w:ins w:id="66" w:author="decano" w:date="2020-12-25T21:57:00Z">
        <w:r w:rsidR="00384D23">
          <w:rPr>
            <w:rFonts w:ascii="Arial" w:hAnsi="Arial" w:cs="Arial"/>
            <w:color w:val="000000"/>
            <w:sz w:val="24"/>
            <w:szCs w:val="23"/>
          </w:rPr>
          <w:t xml:space="preserve">El </w:t>
        </w:r>
      </w:ins>
      <w:r w:rsidRPr="00D4645E">
        <w:rPr>
          <w:rFonts w:ascii="Arial" w:hAnsi="Arial" w:cs="Arial"/>
          <w:color w:val="000000"/>
          <w:sz w:val="24"/>
          <w:szCs w:val="23"/>
        </w:rPr>
        <w:t xml:space="preserve">diagrama de </w:t>
      </w:r>
      <w:ins w:id="67" w:author="decano" w:date="2020-12-25T21:57:00Z">
        <w:r w:rsidR="00384D23">
          <w:rPr>
            <w:rFonts w:ascii="Arial" w:hAnsi="Arial" w:cs="Arial"/>
            <w:color w:val="000000"/>
            <w:sz w:val="24"/>
            <w:szCs w:val="23"/>
          </w:rPr>
          <w:t xml:space="preserve">la </w:t>
        </w:r>
      </w:ins>
      <w:del w:id="68" w:author="decano" w:date="2020-12-25T21:57:00Z">
        <w:r w:rsidRPr="00D4645E" w:rsidDel="00384D23">
          <w:rPr>
            <w:rFonts w:ascii="Arial" w:hAnsi="Arial" w:cs="Arial"/>
            <w:color w:val="000000"/>
            <w:sz w:val="24"/>
            <w:szCs w:val="23"/>
          </w:rPr>
          <w:delText>S</w:delText>
        </w:r>
      </w:del>
      <w:proofErr w:type="spellStart"/>
      <w:ins w:id="69" w:author="decano" w:date="2020-12-25T21:57:00Z">
        <w:r w:rsidR="00384D23">
          <w:rPr>
            <w:rFonts w:ascii="Arial" w:hAnsi="Arial" w:cs="Arial"/>
            <w:color w:val="000000"/>
            <w:sz w:val="24"/>
            <w:szCs w:val="23"/>
          </w:rPr>
          <w:t>s</w:t>
        </w:r>
      </w:ins>
      <w:r w:rsidRPr="00D4645E">
        <w:rPr>
          <w:rFonts w:ascii="Arial" w:hAnsi="Arial" w:cs="Arial"/>
          <w:color w:val="000000"/>
          <w:sz w:val="24"/>
          <w:szCs w:val="23"/>
        </w:rPr>
        <w:t>ubactividad</w:t>
      </w:r>
      <w:proofErr w:type="spellEnd"/>
      <w:r w:rsidRPr="00D4645E">
        <w:rPr>
          <w:rFonts w:ascii="Arial" w:hAnsi="Arial" w:cs="Arial"/>
          <w:color w:val="000000"/>
          <w:sz w:val="24"/>
          <w:szCs w:val="23"/>
        </w:rPr>
        <w:t xml:space="preserve"> "Visualizar </w:t>
      </w:r>
      <w:r w:rsidRPr="00D4645E">
        <w:rPr>
          <w:rFonts w:ascii="Arial" w:hAnsi="Arial" w:cs="Arial"/>
          <w:color w:val="000000" w:themeColor="text1"/>
          <w:sz w:val="24"/>
          <w:szCs w:val="23"/>
        </w:rPr>
        <w:t>Información"</w:t>
      </w:r>
      <w:ins w:id="70" w:author="decano" w:date="2020-12-25T21:57:00Z">
        <w:r w:rsidR="00384D23">
          <w:rPr>
            <w:rFonts w:ascii="Arial" w:hAnsi="Arial" w:cs="Arial"/>
            <w:color w:val="000000" w:themeColor="text1"/>
            <w:sz w:val="24"/>
            <w:szCs w:val="23"/>
          </w:rPr>
          <w:t>, que se muestra en la</w:t>
        </w:r>
      </w:ins>
      <w:del w:id="71" w:author="decano" w:date="2020-12-25T21:57:00Z">
        <w:r w:rsidRPr="00D4645E" w:rsidDel="00384D23">
          <w:rPr>
            <w:rFonts w:ascii="Arial" w:hAnsi="Arial" w:cs="Arial"/>
            <w:color w:val="000000" w:themeColor="text1"/>
            <w:sz w:val="24"/>
            <w:szCs w:val="23"/>
          </w:rPr>
          <w:delText>(</w:delText>
        </w:r>
      </w:del>
      <w:ins w:id="72" w:author="decano" w:date="2020-12-25T21:57:00Z">
        <w:r w:rsidR="00384D23">
          <w:rPr>
            <w:rFonts w:ascii="Arial" w:hAnsi="Arial" w:cs="Arial"/>
            <w:color w:val="000000" w:themeColor="text1"/>
            <w:sz w:val="24"/>
            <w:szCs w:val="23"/>
          </w:rPr>
          <w:t xml:space="preserve"> </w:t>
        </w:r>
      </w:ins>
      <w:r w:rsidRPr="00D4645E">
        <w:rPr>
          <w:rFonts w:ascii="Arial" w:hAnsi="Arial" w:cs="Arial"/>
          <w:color w:val="000000" w:themeColor="text1"/>
          <w:sz w:val="24"/>
          <w:szCs w:val="23"/>
        </w:rPr>
        <w:t>Figura 1.2</w:t>
      </w:r>
      <w:del w:id="73" w:author="decano" w:date="2020-12-25T21:57:00Z">
        <w:r w:rsidRPr="00D4645E" w:rsidDel="00384D23">
          <w:rPr>
            <w:rFonts w:ascii="Arial" w:hAnsi="Arial" w:cs="Arial"/>
            <w:color w:val="000000" w:themeColor="text1"/>
            <w:sz w:val="24"/>
            <w:szCs w:val="23"/>
          </w:rPr>
          <w:delText>)</w:delText>
        </w:r>
      </w:del>
      <w:ins w:id="74" w:author="decano" w:date="2020-12-25T22:02:00Z">
        <w:r w:rsidR="00384D23">
          <w:rPr>
            <w:rFonts w:ascii="Arial" w:hAnsi="Arial" w:cs="Arial"/>
            <w:color w:val="000000" w:themeColor="text1"/>
            <w:sz w:val="24"/>
            <w:szCs w:val="23"/>
          </w:rPr>
          <w:t>, muestra las actividades para visualizar un contenido que se encuentra cifrado en el disco del dispositivo.</w:t>
        </w:r>
      </w:ins>
      <w:r w:rsidRPr="00D4645E">
        <w:rPr>
          <w:rFonts w:ascii="Arial" w:hAnsi="Arial" w:cs="Arial"/>
          <w:color w:val="000000" w:themeColor="text1"/>
          <w:sz w:val="24"/>
          <w:szCs w:val="23"/>
        </w:rPr>
        <w:t xml:space="preserve"> </w:t>
      </w:r>
      <w:del w:id="75" w:author="decano" w:date="2020-12-25T22:03:00Z">
        <w:r w:rsidRPr="00D4645E" w:rsidDel="00384D23">
          <w:rPr>
            <w:rFonts w:ascii="Arial" w:hAnsi="Arial" w:cs="Arial"/>
            <w:color w:val="000000"/>
            <w:sz w:val="24"/>
            <w:szCs w:val="23"/>
          </w:rPr>
          <w:delText xml:space="preserve">se procede de la siguiente forma: </w:delText>
        </w:r>
      </w:del>
      <w:ins w:id="76" w:author="decano" w:date="2020-12-25T22:03:00Z">
        <w:r w:rsidR="00384D23">
          <w:rPr>
            <w:rFonts w:ascii="Arial" w:hAnsi="Arial" w:cs="Arial"/>
            <w:color w:val="000000"/>
            <w:sz w:val="24"/>
            <w:szCs w:val="23"/>
          </w:rPr>
          <w:t xml:space="preserve">Para visualizar el contenido, </w:t>
        </w:r>
      </w:ins>
      <w:del w:id="77" w:author="decano" w:date="2020-12-25T22:03:00Z">
        <w:r w:rsidRPr="00D4645E" w:rsidDel="00384D23">
          <w:rPr>
            <w:rFonts w:ascii="Arial" w:hAnsi="Arial" w:cs="Arial"/>
            <w:color w:val="000000"/>
            <w:sz w:val="24"/>
            <w:szCs w:val="23"/>
          </w:rPr>
          <w:delText>E</w:delText>
        </w:r>
      </w:del>
      <w:ins w:id="78" w:author="decano" w:date="2020-12-25T22:03:00Z">
        <w:r w:rsidR="00384D23">
          <w:rPr>
            <w:rFonts w:ascii="Arial" w:hAnsi="Arial" w:cs="Arial"/>
            <w:color w:val="000000"/>
            <w:sz w:val="24"/>
            <w:szCs w:val="23"/>
          </w:rPr>
          <w:t>e</w:t>
        </w:r>
      </w:ins>
      <w:r w:rsidRPr="00D4645E">
        <w:rPr>
          <w:rFonts w:ascii="Arial" w:hAnsi="Arial" w:cs="Arial"/>
          <w:color w:val="000000"/>
          <w:sz w:val="24"/>
          <w:szCs w:val="23"/>
        </w:rPr>
        <w:t>l usuario selecciona la información</w:t>
      </w:r>
      <w:del w:id="79" w:author="decano" w:date="2020-12-25T22:03:00Z">
        <w:r w:rsidRPr="00D4645E" w:rsidDel="00384D23">
          <w:rPr>
            <w:rFonts w:ascii="Arial" w:hAnsi="Arial" w:cs="Arial"/>
            <w:color w:val="000000"/>
            <w:sz w:val="24"/>
            <w:szCs w:val="23"/>
          </w:rPr>
          <w:delText xml:space="preserve"> que desea visualizar</w:delText>
        </w:r>
      </w:del>
      <w:r w:rsidRPr="00D4645E">
        <w:rPr>
          <w:rFonts w:ascii="Arial" w:hAnsi="Arial" w:cs="Arial"/>
          <w:color w:val="000000"/>
          <w:sz w:val="24"/>
          <w:szCs w:val="23"/>
        </w:rPr>
        <w:t xml:space="preserve">, el sistema </w:t>
      </w:r>
      <w:del w:id="80" w:author="decano" w:date="2020-12-25T22:03:00Z">
        <w:r w:rsidRPr="00D4645E" w:rsidDel="00384D23">
          <w:rPr>
            <w:rFonts w:ascii="Arial" w:hAnsi="Arial" w:cs="Arial"/>
            <w:color w:val="000000"/>
            <w:sz w:val="24"/>
            <w:szCs w:val="23"/>
          </w:rPr>
          <w:delText xml:space="preserve">recibe </w:delText>
        </w:r>
      </w:del>
      <w:ins w:id="81" w:author="decano" w:date="2020-12-25T22:03:00Z">
        <w:r w:rsidR="00384D23">
          <w:rPr>
            <w:rFonts w:ascii="Arial" w:hAnsi="Arial" w:cs="Arial"/>
            <w:color w:val="000000"/>
            <w:sz w:val="24"/>
            <w:szCs w:val="23"/>
          </w:rPr>
          <w:t xml:space="preserve">utiliza </w:t>
        </w:r>
      </w:ins>
      <w:r w:rsidRPr="00D4645E">
        <w:rPr>
          <w:rFonts w:ascii="Arial" w:hAnsi="Arial" w:cs="Arial"/>
          <w:color w:val="000000"/>
          <w:sz w:val="24"/>
          <w:szCs w:val="23"/>
        </w:rPr>
        <w:t xml:space="preserve">la clave anteriormente insertada y </w:t>
      </w:r>
      <w:del w:id="82" w:author="decano" w:date="2020-12-25T22:04:00Z">
        <w:r w:rsidRPr="00D4645E" w:rsidDel="00384D23">
          <w:rPr>
            <w:rFonts w:ascii="Arial" w:hAnsi="Arial" w:cs="Arial"/>
            <w:color w:val="000000"/>
            <w:sz w:val="24"/>
            <w:szCs w:val="23"/>
          </w:rPr>
          <w:delText xml:space="preserve">al mismo tiempo </w:delText>
        </w:r>
      </w:del>
      <w:r w:rsidRPr="00D4645E">
        <w:rPr>
          <w:rFonts w:ascii="Arial" w:hAnsi="Arial" w:cs="Arial"/>
          <w:color w:val="000000"/>
          <w:sz w:val="24"/>
          <w:szCs w:val="23"/>
        </w:rPr>
        <w:t xml:space="preserve">la </w:t>
      </w:r>
      <w:commentRangeStart w:id="83"/>
      <w:r w:rsidRPr="00D4645E">
        <w:rPr>
          <w:rFonts w:ascii="Arial" w:hAnsi="Arial" w:cs="Arial"/>
          <w:color w:val="000000"/>
          <w:sz w:val="24"/>
          <w:szCs w:val="23"/>
        </w:rPr>
        <w:t>comprueba</w:t>
      </w:r>
      <w:commentRangeEnd w:id="83"/>
      <w:r w:rsidR="00384D23">
        <w:rPr>
          <w:rStyle w:val="CommentReference"/>
        </w:rPr>
        <w:commentReference w:id="83"/>
      </w:r>
      <w:r w:rsidRPr="00D4645E">
        <w:rPr>
          <w:rFonts w:ascii="Arial" w:hAnsi="Arial" w:cs="Arial"/>
          <w:color w:val="000000"/>
          <w:sz w:val="24"/>
          <w:szCs w:val="23"/>
        </w:rPr>
        <w:t xml:space="preserve">, de ser correcta </w:t>
      </w:r>
      <w:commentRangeStart w:id="84"/>
      <w:r w:rsidRPr="00D4645E">
        <w:rPr>
          <w:rFonts w:ascii="Arial" w:hAnsi="Arial" w:cs="Arial"/>
          <w:color w:val="000000"/>
          <w:sz w:val="24"/>
          <w:szCs w:val="23"/>
        </w:rPr>
        <w:t xml:space="preserve">recopila la información </w:t>
      </w:r>
      <w:commentRangeEnd w:id="84"/>
      <w:r w:rsidR="00384D23">
        <w:rPr>
          <w:rStyle w:val="CommentReference"/>
        </w:rPr>
        <w:commentReference w:id="84"/>
      </w:r>
      <w:r w:rsidRPr="00D4645E">
        <w:rPr>
          <w:rFonts w:ascii="Arial" w:hAnsi="Arial" w:cs="Arial"/>
          <w:color w:val="000000"/>
          <w:sz w:val="24"/>
          <w:szCs w:val="23"/>
        </w:rPr>
        <w:t xml:space="preserve">para el posterior descifrado como se explicaba en la </w:t>
      </w:r>
      <w:r>
        <w:rPr>
          <w:rFonts w:ascii="Arial" w:hAnsi="Arial" w:cs="Arial"/>
          <w:color w:val="000000" w:themeColor="text1"/>
          <w:sz w:val="24"/>
          <w:szCs w:val="23"/>
        </w:rPr>
        <w:t>F</w:t>
      </w:r>
      <w:r w:rsidRPr="00D4645E">
        <w:rPr>
          <w:rFonts w:ascii="Arial" w:hAnsi="Arial" w:cs="Arial"/>
          <w:color w:val="000000" w:themeColor="text1"/>
          <w:sz w:val="24"/>
          <w:szCs w:val="23"/>
        </w:rPr>
        <w:t>igura 1.1.</w:t>
      </w:r>
    </w:p>
    <w:p w:rsidR="005F67C4" w:rsidRPr="000816D4" w:rsidRDefault="005F67C4" w:rsidP="005F67C4">
      <w:pPr>
        <w:autoSpaceDE w:val="0"/>
        <w:autoSpaceDN w:val="0"/>
        <w:adjustRightInd w:val="0"/>
        <w:spacing w:after="0" w:line="240" w:lineRule="auto"/>
        <w:rPr>
          <w:rFonts w:ascii="Arial" w:hAnsi="Arial" w:cs="Arial"/>
          <w:color w:val="000000"/>
          <w:sz w:val="23"/>
          <w:szCs w:val="23"/>
        </w:rPr>
      </w:pPr>
      <w:r w:rsidRPr="00D4645E">
        <w:rPr>
          <w:rFonts w:ascii="Arial" w:hAnsi="Arial" w:cs="Arial"/>
          <w:noProof/>
          <w:color w:val="000000"/>
          <w:sz w:val="23"/>
          <w:szCs w:val="23"/>
          <w:lang w:val="en-US"/>
        </w:rPr>
        <w:lastRenderedPageBreak/>
        <w:drawing>
          <wp:inline distT="0" distB="0" distL="0" distR="0" wp14:anchorId="1D6ECF74" wp14:editId="3F1965B0">
            <wp:extent cx="5399825" cy="5201728"/>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3905" cy="5205658"/>
                    </a:xfrm>
                    <a:prstGeom prst="rect">
                      <a:avLst/>
                    </a:prstGeom>
                    <a:noFill/>
                    <a:ln>
                      <a:noFill/>
                    </a:ln>
                  </pic:spPr>
                </pic:pic>
              </a:graphicData>
            </a:graphic>
          </wp:inline>
        </w:drawing>
      </w:r>
    </w:p>
    <w:p w:rsidR="005F67C4" w:rsidRDefault="005F67C4" w:rsidP="005F67C4">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color w:val="000000"/>
          <w:sz w:val="24"/>
          <w:szCs w:val="24"/>
        </w:rPr>
        <w:t xml:space="preserve">FIGURA 1.2: Diagrama de </w:t>
      </w:r>
      <w:ins w:id="85" w:author="decano" w:date="2020-12-25T22:10:00Z">
        <w:r w:rsidR="0090684B">
          <w:rPr>
            <w:rFonts w:ascii="Arial" w:hAnsi="Arial" w:cs="Arial"/>
            <w:color w:val="000000"/>
            <w:sz w:val="24"/>
            <w:szCs w:val="24"/>
          </w:rPr>
          <w:t xml:space="preserve">la </w:t>
        </w:r>
      </w:ins>
      <w:del w:id="86" w:author="decano" w:date="2020-12-25T22:10:00Z">
        <w:r w:rsidRPr="00D4645E" w:rsidDel="0090684B">
          <w:rPr>
            <w:rFonts w:ascii="Arial" w:hAnsi="Arial" w:cs="Arial"/>
            <w:color w:val="000000"/>
            <w:sz w:val="24"/>
            <w:szCs w:val="24"/>
          </w:rPr>
          <w:delText>S</w:delText>
        </w:r>
      </w:del>
      <w:proofErr w:type="spellStart"/>
      <w:ins w:id="87" w:author="decano" w:date="2020-12-25T22:10:00Z">
        <w:r w:rsidR="0090684B">
          <w:rPr>
            <w:rFonts w:ascii="Arial" w:hAnsi="Arial" w:cs="Arial"/>
            <w:color w:val="000000"/>
            <w:sz w:val="24"/>
            <w:szCs w:val="24"/>
          </w:rPr>
          <w:t>s</w:t>
        </w:r>
      </w:ins>
      <w:r w:rsidRPr="00D4645E">
        <w:rPr>
          <w:rFonts w:ascii="Arial" w:hAnsi="Arial" w:cs="Arial"/>
          <w:color w:val="000000"/>
          <w:sz w:val="24"/>
          <w:szCs w:val="24"/>
        </w:rPr>
        <w:t>ubactividad</w:t>
      </w:r>
      <w:proofErr w:type="spellEnd"/>
      <w:r w:rsidRPr="00D4645E">
        <w:rPr>
          <w:rFonts w:ascii="Arial" w:hAnsi="Arial" w:cs="Arial"/>
          <w:color w:val="000000"/>
          <w:sz w:val="24"/>
          <w:szCs w:val="24"/>
        </w:rPr>
        <w:t xml:space="preserve"> "Visualizar </w:t>
      </w:r>
      <w:commentRangeStart w:id="88"/>
      <w:r w:rsidRPr="00D4645E">
        <w:rPr>
          <w:rFonts w:ascii="Arial" w:hAnsi="Arial" w:cs="Arial"/>
          <w:color w:val="000000"/>
          <w:sz w:val="24"/>
          <w:szCs w:val="24"/>
        </w:rPr>
        <w:t>Información</w:t>
      </w:r>
      <w:commentRangeEnd w:id="88"/>
      <w:r w:rsidR="00596756">
        <w:rPr>
          <w:rStyle w:val="CommentReference"/>
        </w:rPr>
        <w:commentReference w:id="88"/>
      </w:r>
      <w:r w:rsidRPr="00D4645E">
        <w:rPr>
          <w:rFonts w:ascii="Arial" w:hAnsi="Arial" w:cs="Arial"/>
          <w:color w:val="000000"/>
          <w:sz w:val="24"/>
          <w:szCs w:val="24"/>
        </w:rPr>
        <w:t>"</w:t>
      </w:r>
    </w:p>
    <w:p w:rsidR="005F67C4" w:rsidRPr="00D4645E" w:rsidRDefault="005F67C4" w:rsidP="005F67C4">
      <w:pPr>
        <w:autoSpaceDE w:val="0"/>
        <w:autoSpaceDN w:val="0"/>
        <w:adjustRightInd w:val="0"/>
        <w:spacing w:after="0" w:line="240" w:lineRule="auto"/>
        <w:jc w:val="center"/>
        <w:rPr>
          <w:rFonts w:ascii="Arial" w:hAnsi="Arial" w:cs="Arial"/>
          <w:color w:val="000000"/>
          <w:sz w:val="28"/>
          <w:szCs w:val="24"/>
        </w:rPr>
      </w:pPr>
    </w:p>
    <w:p w:rsidR="005F67C4" w:rsidRPr="00D4645E" w:rsidRDefault="005F67C4" w:rsidP="005F67C4">
      <w:pPr>
        <w:autoSpaceDE w:val="0"/>
        <w:autoSpaceDN w:val="0"/>
        <w:adjustRightInd w:val="0"/>
        <w:spacing w:after="0" w:line="240" w:lineRule="auto"/>
        <w:jc w:val="both"/>
        <w:rPr>
          <w:rFonts w:ascii="Arial" w:hAnsi="Arial" w:cs="Arial"/>
          <w:color w:val="000000"/>
          <w:sz w:val="24"/>
          <w:szCs w:val="23"/>
        </w:rPr>
      </w:pPr>
      <w:r w:rsidRPr="00D4645E">
        <w:rPr>
          <w:rFonts w:ascii="Arial" w:hAnsi="Arial" w:cs="Arial"/>
          <w:color w:val="000000"/>
          <w:sz w:val="24"/>
          <w:szCs w:val="23"/>
        </w:rPr>
        <w:t xml:space="preserve">En el diagrama </w:t>
      </w:r>
      <w:ins w:id="89" w:author="decano" w:date="2020-12-25T22:12:00Z">
        <w:r w:rsidR="0090684B">
          <w:rPr>
            <w:rFonts w:ascii="Arial" w:hAnsi="Arial" w:cs="Arial"/>
            <w:color w:val="000000"/>
            <w:sz w:val="24"/>
            <w:szCs w:val="23"/>
          </w:rPr>
          <w:t xml:space="preserve">que se muestra en la </w:t>
        </w:r>
      </w:ins>
      <w:ins w:id="90" w:author="decano" w:date="2020-12-25T22:13:00Z">
        <w:r w:rsidR="0090684B">
          <w:rPr>
            <w:rFonts w:ascii="Arial" w:hAnsi="Arial" w:cs="Arial"/>
            <w:color w:val="000000" w:themeColor="text1"/>
            <w:sz w:val="24"/>
            <w:szCs w:val="23"/>
          </w:rPr>
          <w:t xml:space="preserve">figura 1.3, se muestra el flujo de actividades que son parte </w:t>
        </w:r>
      </w:ins>
      <w:r w:rsidRPr="00D4645E">
        <w:rPr>
          <w:rFonts w:ascii="Arial" w:hAnsi="Arial" w:cs="Arial"/>
          <w:color w:val="000000"/>
          <w:sz w:val="24"/>
          <w:szCs w:val="23"/>
        </w:rPr>
        <w:t>de</w:t>
      </w:r>
      <w:ins w:id="91" w:author="decano" w:date="2020-12-25T22:13:00Z">
        <w:r w:rsidR="0090684B">
          <w:rPr>
            <w:rFonts w:ascii="Arial" w:hAnsi="Arial" w:cs="Arial"/>
            <w:color w:val="000000"/>
            <w:sz w:val="24"/>
            <w:szCs w:val="23"/>
          </w:rPr>
          <w:t xml:space="preserve"> la</w:t>
        </w:r>
      </w:ins>
      <w:r w:rsidRPr="00D4645E">
        <w:rPr>
          <w:rFonts w:ascii="Arial" w:hAnsi="Arial" w:cs="Arial"/>
          <w:color w:val="000000"/>
          <w:sz w:val="24"/>
          <w:szCs w:val="23"/>
        </w:rPr>
        <w:t xml:space="preserve"> </w:t>
      </w:r>
      <w:proofErr w:type="spellStart"/>
      <w:ins w:id="92" w:author="decano" w:date="2020-12-25T22:13:00Z">
        <w:r w:rsidR="0090684B">
          <w:rPr>
            <w:rFonts w:ascii="Arial" w:hAnsi="Arial" w:cs="Arial"/>
            <w:color w:val="000000"/>
            <w:sz w:val="24"/>
            <w:szCs w:val="23"/>
          </w:rPr>
          <w:t>s</w:t>
        </w:r>
      </w:ins>
      <w:del w:id="93" w:author="decano" w:date="2020-12-25T22:13:00Z">
        <w:r w:rsidRPr="00D4645E" w:rsidDel="0090684B">
          <w:rPr>
            <w:rFonts w:ascii="Arial" w:hAnsi="Arial" w:cs="Arial"/>
            <w:color w:val="000000"/>
            <w:sz w:val="24"/>
            <w:szCs w:val="23"/>
          </w:rPr>
          <w:delText>S</w:delText>
        </w:r>
      </w:del>
      <w:r w:rsidRPr="00D4645E">
        <w:rPr>
          <w:rFonts w:ascii="Arial" w:hAnsi="Arial" w:cs="Arial"/>
          <w:color w:val="000000"/>
          <w:sz w:val="24"/>
          <w:szCs w:val="23"/>
        </w:rPr>
        <w:t>ubactividad</w:t>
      </w:r>
      <w:proofErr w:type="spellEnd"/>
      <w:r w:rsidRPr="00D4645E">
        <w:rPr>
          <w:rFonts w:ascii="Arial" w:hAnsi="Arial" w:cs="Arial"/>
          <w:color w:val="000000"/>
          <w:sz w:val="24"/>
          <w:szCs w:val="23"/>
        </w:rPr>
        <w:t xml:space="preserve"> </w:t>
      </w:r>
      <w:ins w:id="94" w:author="decano" w:date="2020-12-25T22:13:00Z">
        <w:r w:rsidR="0090684B">
          <w:rPr>
            <w:rFonts w:ascii="Arial" w:hAnsi="Arial" w:cs="Arial"/>
            <w:color w:val="000000"/>
            <w:sz w:val="24"/>
            <w:szCs w:val="23"/>
          </w:rPr>
          <w:t>“</w:t>
        </w:r>
      </w:ins>
      <w:r w:rsidRPr="00D4645E">
        <w:rPr>
          <w:rFonts w:ascii="Arial" w:hAnsi="Arial" w:cs="Arial"/>
          <w:i/>
          <w:color w:val="000000"/>
          <w:sz w:val="24"/>
          <w:szCs w:val="23"/>
        </w:rPr>
        <w:t>Capturar Información</w:t>
      </w:r>
      <w:ins w:id="95" w:author="decano" w:date="2020-12-25T22:13:00Z">
        <w:r w:rsidR="0090684B">
          <w:rPr>
            <w:rFonts w:ascii="Arial" w:hAnsi="Arial" w:cs="Arial"/>
            <w:i/>
            <w:color w:val="000000"/>
            <w:sz w:val="24"/>
            <w:szCs w:val="23"/>
          </w:rPr>
          <w:t>”</w:t>
        </w:r>
      </w:ins>
      <w:ins w:id="96" w:author="decano" w:date="2020-12-25T22:14:00Z">
        <w:r w:rsidR="0090684B">
          <w:rPr>
            <w:rFonts w:ascii="Arial" w:hAnsi="Arial" w:cs="Arial"/>
            <w:color w:val="000000"/>
            <w:sz w:val="24"/>
            <w:szCs w:val="23"/>
          </w:rPr>
          <w:t>, como parte</w:t>
        </w:r>
      </w:ins>
      <w:r w:rsidRPr="00D4645E">
        <w:rPr>
          <w:rFonts w:ascii="Arial" w:hAnsi="Arial" w:cs="Arial"/>
          <w:color w:val="000000"/>
          <w:sz w:val="24"/>
          <w:szCs w:val="23"/>
        </w:rPr>
        <w:t xml:space="preserve"> </w:t>
      </w:r>
      <w:del w:id="97" w:author="decano" w:date="2020-12-25T22:14:00Z">
        <w:r w:rsidRPr="00D4645E" w:rsidDel="0090684B">
          <w:rPr>
            <w:rFonts w:ascii="Arial" w:hAnsi="Arial" w:cs="Arial"/>
            <w:color w:val="000000"/>
            <w:sz w:val="24"/>
            <w:szCs w:val="23"/>
          </w:rPr>
          <w:delText xml:space="preserve">se expresa </w:delText>
        </w:r>
      </w:del>
      <w:ins w:id="98" w:author="decano" w:date="2020-12-25T22:14:00Z">
        <w:r w:rsidR="0090684B">
          <w:rPr>
            <w:rFonts w:ascii="Arial" w:hAnsi="Arial" w:cs="Arial"/>
            <w:color w:val="000000"/>
            <w:sz w:val="24"/>
            <w:szCs w:val="23"/>
          </w:rPr>
          <w:t>d</w:t>
        </w:r>
      </w:ins>
      <w:r w:rsidRPr="00D4645E">
        <w:rPr>
          <w:rFonts w:ascii="Arial" w:hAnsi="Arial" w:cs="Arial"/>
          <w:color w:val="000000"/>
          <w:sz w:val="24"/>
          <w:szCs w:val="23"/>
        </w:rPr>
        <w:t>el procedimiento de captura</w:t>
      </w:r>
      <w:del w:id="99" w:author="decano" w:date="2020-12-25T22:14:00Z">
        <w:r w:rsidDel="0090684B">
          <w:rPr>
            <w:rFonts w:ascii="Arial" w:hAnsi="Arial" w:cs="Arial"/>
            <w:color w:val="000000"/>
            <w:sz w:val="24"/>
            <w:szCs w:val="23"/>
          </w:rPr>
          <w:delText xml:space="preserve"> (figura 1.3)</w:delText>
        </w:r>
      </w:del>
      <w:r w:rsidRPr="00D4645E">
        <w:rPr>
          <w:rFonts w:ascii="Arial" w:hAnsi="Arial" w:cs="Arial"/>
          <w:color w:val="000000"/>
          <w:sz w:val="24"/>
          <w:szCs w:val="23"/>
        </w:rPr>
        <w:t xml:space="preserve">, </w:t>
      </w:r>
      <w:commentRangeStart w:id="100"/>
      <w:del w:id="101" w:author="decano" w:date="2020-12-25T22:15:00Z">
        <w:r w:rsidRPr="00D4645E" w:rsidDel="0090684B">
          <w:rPr>
            <w:rFonts w:ascii="Arial" w:hAnsi="Arial" w:cs="Arial"/>
            <w:color w:val="000000"/>
            <w:sz w:val="24"/>
            <w:szCs w:val="23"/>
          </w:rPr>
          <w:delText>que</w:delText>
        </w:r>
      </w:del>
      <w:commentRangeEnd w:id="100"/>
      <w:r w:rsidR="0090684B">
        <w:rPr>
          <w:rStyle w:val="CommentReference"/>
        </w:rPr>
        <w:commentReference w:id="100"/>
      </w:r>
      <w:del w:id="102" w:author="decano" w:date="2020-12-25T22:15:00Z">
        <w:r w:rsidRPr="00D4645E" w:rsidDel="0090684B">
          <w:rPr>
            <w:rFonts w:ascii="Arial" w:hAnsi="Arial" w:cs="Arial"/>
            <w:color w:val="000000"/>
            <w:sz w:val="24"/>
            <w:szCs w:val="23"/>
          </w:rPr>
          <w:delText xml:space="preserve"> es primeramente mediante la </w:delText>
        </w:r>
        <w:commentRangeStart w:id="103"/>
        <w:r w:rsidRPr="00D4645E" w:rsidDel="0090684B">
          <w:rPr>
            <w:rFonts w:ascii="Arial" w:hAnsi="Arial" w:cs="Arial"/>
            <w:color w:val="000000"/>
            <w:sz w:val="24"/>
            <w:szCs w:val="23"/>
          </w:rPr>
          <w:delText>API</w:delText>
        </w:r>
        <w:commentRangeEnd w:id="103"/>
        <w:r w:rsidR="00596756" w:rsidDel="0090684B">
          <w:rPr>
            <w:rStyle w:val="CommentReference"/>
          </w:rPr>
          <w:commentReference w:id="103"/>
        </w:r>
        <w:r w:rsidRPr="00D4645E" w:rsidDel="0090684B">
          <w:rPr>
            <w:rFonts w:ascii="Arial" w:hAnsi="Arial" w:cs="Arial"/>
            <w:color w:val="000000"/>
            <w:sz w:val="24"/>
            <w:szCs w:val="23"/>
          </w:rPr>
          <w:delText xml:space="preserve"> correspondiente se captura la información se codifica al formato de la información y se mantiene en memoria para su posterior cifrado y almacenamiento como </w:delText>
        </w:r>
        <w:r w:rsidRPr="00D4645E" w:rsidDel="0090684B">
          <w:rPr>
            <w:rFonts w:ascii="Arial" w:hAnsi="Arial" w:cs="Arial"/>
            <w:color w:val="000000" w:themeColor="text1"/>
            <w:sz w:val="24"/>
            <w:szCs w:val="23"/>
          </w:rPr>
          <w:delText>indica la</w:delText>
        </w:r>
      </w:del>
      <w:del w:id="104" w:author="decano" w:date="2020-12-25T22:13:00Z">
        <w:r w:rsidRPr="00D4645E" w:rsidDel="0090684B">
          <w:rPr>
            <w:rFonts w:ascii="Arial" w:hAnsi="Arial" w:cs="Arial"/>
            <w:color w:val="000000" w:themeColor="text1"/>
            <w:sz w:val="24"/>
            <w:szCs w:val="23"/>
          </w:rPr>
          <w:delText xml:space="preserve"> figura 1.4</w:delText>
        </w:r>
      </w:del>
      <w:del w:id="105" w:author="decano" w:date="2020-12-25T22:15:00Z">
        <w:r w:rsidRPr="00D4645E" w:rsidDel="0090684B">
          <w:rPr>
            <w:rFonts w:ascii="Arial" w:hAnsi="Arial" w:cs="Arial"/>
            <w:color w:val="000000" w:themeColor="text1"/>
            <w:sz w:val="24"/>
            <w:szCs w:val="23"/>
          </w:rPr>
          <w:delText>.</w:delText>
        </w:r>
      </w:del>
    </w:p>
    <w:p w:rsidR="005F67C4" w:rsidRPr="000816D4" w:rsidRDefault="005F67C4" w:rsidP="005F67C4">
      <w:pPr>
        <w:autoSpaceDE w:val="0"/>
        <w:autoSpaceDN w:val="0"/>
        <w:adjustRightInd w:val="0"/>
        <w:spacing w:after="0" w:line="240" w:lineRule="auto"/>
        <w:jc w:val="center"/>
        <w:rPr>
          <w:rFonts w:ascii="Arial" w:hAnsi="Arial" w:cs="Arial"/>
          <w:color w:val="000000"/>
          <w:sz w:val="23"/>
          <w:szCs w:val="23"/>
        </w:rPr>
      </w:pPr>
      <w:r w:rsidRPr="00D4645E">
        <w:rPr>
          <w:rFonts w:ascii="Arial" w:hAnsi="Arial" w:cs="Arial"/>
          <w:noProof/>
          <w:color w:val="000000"/>
          <w:sz w:val="23"/>
          <w:szCs w:val="23"/>
          <w:lang w:val="en-US"/>
        </w:rPr>
        <w:lastRenderedPageBreak/>
        <w:drawing>
          <wp:inline distT="0" distB="0" distL="0" distR="0" wp14:anchorId="4C5EF4E4" wp14:editId="71E5B481">
            <wp:extent cx="3950970" cy="4804913"/>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5721" cy="4810691"/>
                    </a:xfrm>
                    <a:prstGeom prst="rect">
                      <a:avLst/>
                    </a:prstGeom>
                    <a:noFill/>
                    <a:ln>
                      <a:noFill/>
                    </a:ln>
                  </pic:spPr>
                </pic:pic>
              </a:graphicData>
            </a:graphic>
          </wp:inline>
        </w:drawing>
      </w:r>
    </w:p>
    <w:p w:rsidR="005F67C4" w:rsidRPr="00D4645E" w:rsidRDefault="005F67C4" w:rsidP="005F67C4">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color w:val="000000"/>
          <w:sz w:val="24"/>
          <w:szCs w:val="24"/>
        </w:rPr>
        <w:t xml:space="preserve">FIGURA 1.3: Diagrama de </w:t>
      </w:r>
      <w:proofErr w:type="spellStart"/>
      <w:r w:rsidRPr="00D4645E">
        <w:rPr>
          <w:rFonts w:ascii="Arial" w:hAnsi="Arial" w:cs="Arial"/>
          <w:color w:val="000000"/>
          <w:sz w:val="24"/>
          <w:szCs w:val="24"/>
        </w:rPr>
        <w:t>Subactividad</w:t>
      </w:r>
      <w:proofErr w:type="spellEnd"/>
      <w:r w:rsidRPr="00D4645E">
        <w:rPr>
          <w:rFonts w:ascii="Arial" w:hAnsi="Arial" w:cs="Arial"/>
          <w:color w:val="000000"/>
          <w:sz w:val="24"/>
          <w:szCs w:val="24"/>
        </w:rPr>
        <w:t xml:space="preserve"> </w:t>
      </w:r>
      <w:r w:rsidRPr="00D4645E">
        <w:rPr>
          <w:rFonts w:ascii="Arial" w:hAnsi="Arial" w:cs="Arial"/>
          <w:i/>
          <w:color w:val="000000"/>
          <w:sz w:val="24"/>
          <w:szCs w:val="24"/>
        </w:rPr>
        <w:t xml:space="preserve">Capturar </w:t>
      </w:r>
      <w:commentRangeStart w:id="106"/>
      <w:r w:rsidRPr="00D4645E">
        <w:rPr>
          <w:rFonts w:ascii="Arial" w:hAnsi="Arial" w:cs="Arial"/>
          <w:i/>
          <w:color w:val="000000"/>
          <w:sz w:val="24"/>
          <w:szCs w:val="24"/>
        </w:rPr>
        <w:t>Información</w:t>
      </w:r>
      <w:commentRangeEnd w:id="106"/>
      <w:r w:rsidR="006E0584">
        <w:rPr>
          <w:rStyle w:val="CommentReference"/>
        </w:rPr>
        <w:commentReference w:id="106"/>
      </w:r>
    </w:p>
    <w:p w:rsidR="005F67C4" w:rsidRPr="00D4645E" w:rsidRDefault="005F67C4" w:rsidP="005F67C4">
      <w:pPr>
        <w:autoSpaceDE w:val="0"/>
        <w:autoSpaceDN w:val="0"/>
        <w:adjustRightInd w:val="0"/>
        <w:spacing w:after="0" w:line="240" w:lineRule="auto"/>
        <w:jc w:val="both"/>
        <w:rPr>
          <w:rFonts w:ascii="Arial" w:hAnsi="Arial" w:cs="Arial"/>
          <w:color w:val="000000"/>
          <w:szCs w:val="21"/>
        </w:rPr>
      </w:pPr>
    </w:p>
    <w:p w:rsidR="005F67C4" w:rsidRPr="00D4645E" w:rsidRDefault="005F67C4" w:rsidP="005F67C4">
      <w:pPr>
        <w:autoSpaceDE w:val="0"/>
        <w:autoSpaceDN w:val="0"/>
        <w:adjustRightInd w:val="0"/>
        <w:spacing w:after="0" w:line="240" w:lineRule="auto"/>
        <w:jc w:val="both"/>
        <w:rPr>
          <w:rFonts w:ascii="Arial" w:hAnsi="Arial" w:cs="Arial"/>
          <w:color w:val="000000"/>
          <w:sz w:val="24"/>
          <w:szCs w:val="23"/>
        </w:rPr>
      </w:pPr>
      <w:del w:id="107" w:author="decano" w:date="2020-12-25T22:18:00Z">
        <w:r w:rsidRPr="00D4645E" w:rsidDel="006E0584">
          <w:rPr>
            <w:rFonts w:ascii="Arial" w:hAnsi="Arial" w:cs="Arial"/>
            <w:color w:val="000000"/>
            <w:sz w:val="24"/>
            <w:szCs w:val="23"/>
          </w:rPr>
          <w:delText>En el diagrama de Subactividad</w:delText>
        </w:r>
      </w:del>
      <w:ins w:id="108" w:author="decano" w:date="2020-12-25T22:18:00Z">
        <w:r w:rsidR="006E0584">
          <w:rPr>
            <w:rFonts w:ascii="Arial" w:hAnsi="Arial" w:cs="Arial"/>
            <w:color w:val="000000"/>
            <w:sz w:val="24"/>
            <w:szCs w:val="23"/>
          </w:rPr>
          <w:t>Por otra parte,</w:t>
        </w:r>
      </w:ins>
      <w:r w:rsidRPr="00D4645E">
        <w:rPr>
          <w:rFonts w:ascii="Arial" w:hAnsi="Arial" w:cs="Arial"/>
          <w:color w:val="000000"/>
          <w:sz w:val="24"/>
          <w:szCs w:val="23"/>
        </w:rPr>
        <w:t xml:space="preserve"> </w:t>
      </w:r>
      <w:ins w:id="109" w:author="decano" w:date="2020-12-25T22:19:00Z">
        <w:r w:rsidR="006E0584">
          <w:rPr>
            <w:rFonts w:ascii="Arial" w:hAnsi="Arial" w:cs="Arial"/>
            <w:color w:val="000000"/>
            <w:sz w:val="24"/>
            <w:szCs w:val="23"/>
          </w:rPr>
          <w:t>en la figura 1.4, se muestra e</w:t>
        </w:r>
      </w:ins>
      <w:ins w:id="110" w:author="decano" w:date="2020-12-25T22:20:00Z">
        <w:r w:rsidR="006E0584">
          <w:rPr>
            <w:rFonts w:ascii="Arial" w:hAnsi="Arial" w:cs="Arial"/>
            <w:color w:val="000000"/>
            <w:sz w:val="24"/>
            <w:szCs w:val="23"/>
          </w:rPr>
          <w:t>l</w:t>
        </w:r>
      </w:ins>
      <w:ins w:id="111" w:author="decano" w:date="2020-12-25T22:19:00Z">
        <w:r w:rsidR="006E0584">
          <w:rPr>
            <w:rFonts w:ascii="Arial" w:hAnsi="Arial" w:cs="Arial"/>
            <w:color w:val="000000"/>
            <w:sz w:val="24"/>
            <w:szCs w:val="23"/>
          </w:rPr>
          <w:t xml:space="preserve"> flujo </w:t>
        </w:r>
      </w:ins>
      <w:ins w:id="112" w:author="decano" w:date="2020-12-25T22:20:00Z">
        <w:r w:rsidR="006E0584">
          <w:rPr>
            <w:rFonts w:ascii="Arial" w:hAnsi="Arial" w:cs="Arial"/>
            <w:color w:val="000000"/>
            <w:sz w:val="24"/>
            <w:szCs w:val="23"/>
          </w:rPr>
          <w:t xml:space="preserve">de actividades para: </w:t>
        </w:r>
      </w:ins>
      <w:r w:rsidRPr="00D4645E">
        <w:rPr>
          <w:rFonts w:ascii="Arial" w:hAnsi="Arial" w:cs="Arial"/>
          <w:i/>
          <w:color w:val="000000"/>
          <w:sz w:val="24"/>
          <w:szCs w:val="23"/>
        </w:rPr>
        <w:t>Cifrar Información</w:t>
      </w:r>
      <w:ins w:id="113" w:author="decano" w:date="2020-12-25T22:20:00Z">
        <w:r w:rsidR="006E0584">
          <w:rPr>
            <w:rFonts w:ascii="Arial" w:hAnsi="Arial" w:cs="Arial"/>
            <w:color w:val="000000"/>
            <w:sz w:val="24"/>
            <w:szCs w:val="23"/>
          </w:rPr>
          <w:t xml:space="preserve">. </w:t>
        </w:r>
      </w:ins>
      <w:del w:id="114" w:author="decano" w:date="2020-12-25T22:20:00Z">
        <w:r w:rsidRPr="00D4645E" w:rsidDel="006E0584">
          <w:rPr>
            <w:rFonts w:ascii="Arial" w:hAnsi="Arial" w:cs="Arial"/>
            <w:color w:val="000000"/>
            <w:sz w:val="24"/>
            <w:szCs w:val="23"/>
          </w:rPr>
          <w:delText xml:space="preserve"> (Figura </w:delText>
        </w:r>
        <w:r w:rsidRPr="00D4645E" w:rsidDel="006E0584">
          <w:rPr>
            <w:rFonts w:ascii="Arial" w:hAnsi="Arial" w:cs="Arial"/>
            <w:color w:val="000000" w:themeColor="text1"/>
            <w:sz w:val="24"/>
            <w:szCs w:val="23"/>
          </w:rPr>
          <w:delText xml:space="preserve">1.4) </w:delText>
        </w:r>
        <w:r w:rsidRPr="00D4645E" w:rsidDel="006E0584">
          <w:rPr>
            <w:rFonts w:ascii="Arial" w:hAnsi="Arial" w:cs="Arial"/>
            <w:color w:val="000000"/>
            <w:sz w:val="24"/>
            <w:szCs w:val="23"/>
          </w:rPr>
          <w:delText>s</w:delText>
        </w:r>
      </w:del>
      <w:ins w:id="115" w:author="decano" w:date="2020-12-25T22:20:00Z">
        <w:r w:rsidR="006E0584">
          <w:rPr>
            <w:rFonts w:ascii="Arial" w:hAnsi="Arial" w:cs="Arial"/>
            <w:color w:val="000000"/>
            <w:sz w:val="24"/>
            <w:szCs w:val="23"/>
          </w:rPr>
          <w:t>Est</w:t>
        </w:r>
      </w:ins>
      <w:r w:rsidRPr="00D4645E">
        <w:rPr>
          <w:rFonts w:ascii="Arial" w:hAnsi="Arial" w:cs="Arial"/>
          <w:color w:val="000000"/>
          <w:sz w:val="24"/>
          <w:szCs w:val="23"/>
        </w:rPr>
        <w:t xml:space="preserve">e </w:t>
      </w:r>
      <w:ins w:id="116" w:author="decano" w:date="2020-12-25T22:20:00Z">
        <w:r w:rsidR="006E0584">
          <w:rPr>
            <w:rFonts w:ascii="Arial" w:hAnsi="Arial" w:cs="Arial"/>
            <w:color w:val="000000"/>
            <w:sz w:val="24"/>
            <w:szCs w:val="23"/>
          </w:rPr>
          <w:t xml:space="preserve">flujo asume la </w:t>
        </w:r>
      </w:ins>
      <w:del w:id="117" w:author="decano" w:date="2020-12-25T22:20:00Z">
        <w:r w:rsidRPr="00D4645E" w:rsidDel="006E0584">
          <w:rPr>
            <w:rFonts w:ascii="Arial" w:hAnsi="Arial" w:cs="Arial"/>
            <w:color w:val="000000"/>
            <w:sz w:val="24"/>
            <w:szCs w:val="23"/>
          </w:rPr>
          <w:delText xml:space="preserve">procede recibiendo la </w:delText>
        </w:r>
      </w:del>
      <w:r w:rsidRPr="00D4645E">
        <w:rPr>
          <w:rFonts w:ascii="Arial" w:hAnsi="Arial" w:cs="Arial"/>
          <w:color w:val="000000"/>
          <w:sz w:val="24"/>
          <w:szCs w:val="23"/>
        </w:rPr>
        <w:t xml:space="preserve">información que </w:t>
      </w:r>
      <w:del w:id="118" w:author="decano" w:date="2020-12-25T22:20:00Z">
        <w:r w:rsidRPr="00D4645E" w:rsidDel="006E0584">
          <w:rPr>
            <w:rFonts w:ascii="Arial" w:hAnsi="Arial" w:cs="Arial"/>
            <w:color w:val="000000"/>
            <w:sz w:val="24"/>
            <w:szCs w:val="23"/>
          </w:rPr>
          <w:delText xml:space="preserve">estaba </w:delText>
        </w:r>
      </w:del>
      <w:ins w:id="119" w:author="decano" w:date="2020-12-25T22:20:00Z">
        <w:r w:rsidR="006E0584">
          <w:rPr>
            <w:rFonts w:ascii="Arial" w:hAnsi="Arial" w:cs="Arial"/>
            <w:color w:val="000000"/>
            <w:sz w:val="24"/>
            <w:szCs w:val="23"/>
          </w:rPr>
          <w:t xml:space="preserve">está </w:t>
        </w:r>
      </w:ins>
      <w:r w:rsidRPr="00D4645E">
        <w:rPr>
          <w:rFonts w:ascii="Arial" w:hAnsi="Arial" w:cs="Arial"/>
          <w:color w:val="000000"/>
          <w:sz w:val="24"/>
          <w:szCs w:val="23"/>
        </w:rPr>
        <w:t xml:space="preserve">en memoria que se obtuvo mediante </w:t>
      </w:r>
      <w:r w:rsidRPr="00D4645E">
        <w:rPr>
          <w:rFonts w:ascii="Arial" w:hAnsi="Arial" w:cs="Arial"/>
          <w:i/>
          <w:iCs/>
          <w:color w:val="000000"/>
          <w:sz w:val="24"/>
          <w:szCs w:val="23"/>
        </w:rPr>
        <w:t xml:space="preserve">Capturar Información </w:t>
      </w:r>
      <w:r w:rsidRPr="00D4645E">
        <w:rPr>
          <w:rFonts w:ascii="Arial" w:hAnsi="Arial" w:cs="Arial"/>
          <w:color w:val="000000"/>
          <w:sz w:val="24"/>
          <w:szCs w:val="23"/>
        </w:rPr>
        <w:t>y la clave que introdujo el usuario en un inicio</w:t>
      </w:r>
      <w:ins w:id="120" w:author="decano" w:date="2020-12-25T22:21:00Z">
        <w:r w:rsidR="006E0584">
          <w:rPr>
            <w:rFonts w:ascii="Arial" w:hAnsi="Arial" w:cs="Arial"/>
            <w:color w:val="000000"/>
            <w:sz w:val="24"/>
            <w:szCs w:val="23"/>
          </w:rPr>
          <w:t xml:space="preserve">. </w:t>
        </w:r>
      </w:ins>
      <w:del w:id="121" w:author="decano" w:date="2020-12-25T22:21:00Z">
        <w:r w:rsidRPr="00D4645E" w:rsidDel="006E0584">
          <w:rPr>
            <w:rFonts w:ascii="Arial" w:hAnsi="Arial" w:cs="Arial"/>
            <w:color w:val="000000"/>
            <w:sz w:val="24"/>
            <w:szCs w:val="23"/>
          </w:rPr>
          <w:delText>,</w:delText>
        </w:r>
      </w:del>
      <w:r w:rsidRPr="00D4645E">
        <w:rPr>
          <w:rFonts w:ascii="Arial" w:hAnsi="Arial" w:cs="Arial"/>
          <w:color w:val="000000"/>
          <w:sz w:val="24"/>
          <w:szCs w:val="23"/>
        </w:rPr>
        <w:t xml:space="preserve"> </w:t>
      </w:r>
      <w:del w:id="122" w:author="decano" w:date="2020-12-25T22:21:00Z">
        <w:r w:rsidRPr="00D4645E" w:rsidDel="006E0584">
          <w:rPr>
            <w:rFonts w:ascii="Arial" w:hAnsi="Arial" w:cs="Arial"/>
            <w:color w:val="000000"/>
            <w:sz w:val="24"/>
            <w:szCs w:val="23"/>
          </w:rPr>
          <w:delText>c</w:delText>
        </w:r>
      </w:del>
      <w:ins w:id="123" w:author="decano" w:date="2020-12-25T22:21:00Z">
        <w:r w:rsidR="006E0584">
          <w:rPr>
            <w:rFonts w:ascii="Arial" w:hAnsi="Arial" w:cs="Arial"/>
            <w:color w:val="000000"/>
            <w:sz w:val="24"/>
            <w:szCs w:val="23"/>
          </w:rPr>
          <w:t>C</w:t>
        </w:r>
      </w:ins>
      <w:r w:rsidRPr="00D4645E">
        <w:rPr>
          <w:rFonts w:ascii="Arial" w:hAnsi="Arial" w:cs="Arial"/>
          <w:color w:val="000000"/>
          <w:sz w:val="24"/>
          <w:szCs w:val="23"/>
        </w:rPr>
        <w:t>on esta</w:t>
      </w:r>
      <w:ins w:id="124" w:author="decano" w:date="2020-12-25T22:21:00Z">
        <w:r w:rsidR="006E0584">
          <w:rPr>
            <w:rFonts w:ascii="Arial" w:hAnsi="Arial" w:cs="Arial"/>
            <w:color w:val="000000"/>
            <w:sz w:val="24"/>
            <w:szCs w:val="23"/>
          </w:rPr>
          <w:t>s</w:t>
        </w:r>
      </w:ins>
      <w:r w:rsidRPr="00D4645E">
        <w:rPr>
          <w:rFonts w:ascii="Arial" w:hAnsi="Arial" w:cs="Arial"/>
          <w:color w:val="000000"/>
          <w:sz w:val="24"/>
          <w:szCs w:val="23"/>
        </w:rPr>
        <w:t xml:space="preserve"> </w:t>
      </w:r>
      <w:del w:id="125" w:author="decano" w:date="2020-12-25T22:21:00Z">
        <w:r w:rsidRPr="00D4645E" w:rsidDel="006E0584">
          <w:rPr>
            <w:rFonts w:ascii="Arial" w:hAnsi="Arial" w:cs="Arial"/>
            <w:color w:val="000000"/>
            <w:sz w:val="24"/>
            <w:szCs w:val="23"/>
          </w:rPr>
          <w:delText xml:space="preserve">información </w:delText>
        </w:r>
      </w:del>
      <w:ins w:id="126" w:author="decano" w:date="2020-12-25T22:21:00Z">
        <w:r w:rsidR="006E0584">
          <w:rPr>
            <w:rFonts w:ascii="Arial" w:hAnsi="Arial" w:cs="Arial"/>
            <w:color w:val="000000"/>
            <w:sz w:val="24"/>
            <w:szCs w:val="23"/>
          </w:rPr>
          <w:t xml:space="preserve">condiciones </w:t>
        </w:r>
      </w:ins>
      <w:r w:rsidRPr="00D4645E">
        <w:rPr>
          <w:rFonts w:ascii="Arial" w:hAnsi="Arial" w:cs="Arial"/>
          <w:color w:val="000000"/>
          <w:sz w:val="24"/>
          <w:szCs w:val="23"/>
        </w:rPr>
        <w:t xml:space="preserve">se pasa a cifrar </w:t>
      </w:r>
      <w:ins w:id="127" w:author="decano" w:date="2020-12-25T22:21:00Z">
        <w:r w:rsidR="006E0584">
          <w:rPr>
            <w:rFonts w:ascii="Arial" w:hAnsi="Arial" w:cs="Arial"/>
            <w:color w:val="000000"/>
            <w:sz w:val="24"/>
            <w:szCs w:val="23"/>
          </w:rPr>
          <w:t xml:space="preserve">la información, obteniendo como resultado un texto </w:t>
        </w:r>
      </w:ins>
      <w:ins w:id="128" w:author="decano" w:date="2020-12-25T22:22:00Z">
        <w:r w:rsidR="006E0584">
          <w:rPr>
            <w:rFonts w:ascii="Arial" w:hAnsi="Arial" w:cs="Arial"/>
            <w:color w:val="000000"/>
            <w:sz w:val="24"/>
            <w:szCs w:val="23"/>
          </w:rPr>
          <w:t>que</w:t>
        </w:r>
      </w:ins>
      <w:ins w:id="129" w:author="decano" w:date="2020-12-25T22:21:00Z">
        <w:r w:rsidR="006E0584">
          <w:rPr>
            <w:rFonts w:ascii="Arial" w:hAnsi="Arial" w:cs="Arial"/>
            <w:color w:val="000000"/>
            <w:sz w:val="24"/>
            <w:szCs w:val="23"/>
          </w:rPr>
          <w:t xml:space="preserve"> </w:t>
        </w:r>
      </w:ins>
      <w:ins w:id="130" w:author="decano" w:date="2020-12-25T22:22:00Z">
        <w:r w:rsidR="006E0584">
          <w:rPr>
            <w:rFonts w:ascii="Arial" w:hAnsi="Arial" w:cs="Arial"/>
            <w:color w:val="000000"/>
            <w:sz w:val="24"/>
            <w:szCs w:val="23"/>
          </w:rPr>
          <w:t>solo podrá ser visto por el poseedor de la clave correcta</w:t>
        </w:r>
      </w:ins>
      <w:del w:id="131" w:author="decano" w:date="2020-12-25T22:22:00Z">
        <w:r w:rsidRPr="00D4645E" w:rsidDel="006E0584">
          <w:rPr>
            <w:rFonts w:ascii="Arial" w:hAnsi="Arial" w:cs="Arial"/>
            <w:color w:val="000000"/>
            <w:sz w:val="24"/>
            <w:szCs w:val="23"/>
          </w:rPr>
          <w:delText>y se termina con la información cifrada</w:delText>
        </w:r>
      </w:del>
      <w:r w:rsidRPr="00D4645E">
        <w:rPr>
          <w:rFonts w:ascii="Arial" w:hAnsi="Arial" w:cs="Arial"/>
          <w:color w:val="000000"/>
          <w:sz w:val="24"/>
          <w:szCs w:val="23"/>
        </w:rPr>
        <w:t>.</w:t>
      </w:r>
    </w:p>
    <w:p w:rsidR="005F67C4" w:rsidRPr="00D4645E" w:rsidRDefault="005F67C4" w:rsidP="005F67C4">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noProof/>
          <w:color w:val="000000"/>
          <w:sz w:val="24"/>
          <w:szCs w:val="24"/>
          <w:lang w:val="en-US"/>
        </w:rPr>
        <w:lastRenderedPageBreak/>
        <w:drawing>
          <wp:inline distT="0" distB="0" distL="0" distR="0" wp14:anchorId="144AA55D" wp14:editId="0EB694DD">
            <wp:extent cx="3950970" cy="4873925"/>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7454" cy="4881923"/>
                    </a:xfrm>
                    <a:prstGeom prst="rect">
                      <a:avLst/>
                    </a:prstGeom>
                    <a:noFill/>
                    <a:ln>
                      <a:noFill/>
                    </a:ln>
                  </pic:spPr>
                </pic:pic>
              </a:graphicData>
            </a:graphic>
          </wp:inline>
        </w:drawing>
      </w:r>
    </w:p>
    <w:p w:rsidR="005F67C4" w:rsidRDefault="005F67C4" w:rsidP="005F67C4">
      <w:pPr>
        <w:autoSpaceDE w:val="0"/>
        <w:autoSpaceDN w:val="0"/>
        <w:adjustRightInd w:val="0"/>
        <w:spacing w:after="0" w:line="240" w:lineRule="auto"/>
        <w:jc w:val="center"/>
        <w:rPr>
          <w:rFonts w:ascii="Arial" w:hAnsi="Arial" w:cs="Arial"/>
          <w:i/>
          <w:color w:val="000000"/>
          <w:sz w:val="24"/>
          <w:szCs w:val="24"/>
        </w:rPr>
      </w:pPr>
      <w:r w:rsidRPr="00D4645E">
        <w:rPr>
          <w:rFonts w:ascii="Arial" w:hAnsi="Arial" w:cs="Arial"/>
          <w:color w:val="000000"/>
          <w:sz w:val="24"/>
          <w:szCs w:val="24"/>
        </w:rPr>
        <w:t xml:space="preserve">FIGURA 1.4: Diagrama de </w:t>
      </w:r>
      <w:proofErr w:type="spellStart"/>
      <w:r w:rsidRPr="00D4645E">
        <w:rPr>
          <w:rFonts w:ascii="Arial" w:hAnsi="Arial" w:cs="Arial"/>
          <w:color w:val="000000"/>
          <w:sz w:val="24"/>
          <w:szCs w:val="24"/>
        </w:rPr>
        <w:t>Subactividad</w:t>
      </w:r>
      <w:proofErr w:type="spellEnd"/>
      <w:r w:rsidRPr="00D4645E">
        <w:rPr>
          <w:rFonts w:ascii="Arial" w:hAnsi="Arial" w:cs="Arial"/>
          <w:color w:val="000000"/>
          <w:sz w:val="24"/>
          <w:szCs w:val="24"/>
        </w:rPr>
        <w:t xml:space="preserve"> </w:t>
      </w:r>
      <w:r w:rsidRPr="00D4645E">
        <w:rPr>
          <w:rFonts w:ascii="Arial" w:hAnsi="Arial" w:cs="Arial"/>
          <w:i/>
          <w:color w:val="000000"/>
          <w:sz w:val="24"/>
          <w:szCs w:val="24"/>
        </w:rPr>
        <w:t xml:space="preserve">Cifrar </w:t>
      </w:r>
      <w:commentRangeStart w:id="132"/>
      <w:r w:rsidRPr="00D4645E">
        <w:rPr>
          <w:rFonts w:ascii="Arial" w:hAnsi="Arial" w:cs="Arial"/>
          <w:i/>
          <w:color w:val="000000"/>
          <w:sz w:val="24"/>
          <w:szCs w:val="24"/>
        </w:rPr>
        <w:t>Información</w:t>
      </w:r>
      <w:commentRangeEnd w:id="132"/>
      <w:r w:rsidR="006E0584">
        <w:rPr>
          <w:rStyle w:val="CommentReference"/>
        </w:rPr>
        <w:commentReference w:id="132"/>
      </w:r>
      <w:r w:rsidRPr="00D4645E">
        <w:rPr>
          <w:rFonts w:ascii="Arial" w:hAnsi="Arial" w:cs="Arial"/>
          <w:i/>
          <w:color w:val="000000"/>
          <w:sz w:val="24"/>
          <w:szCs w:val="24"/>
        </w:rPr>
        <w:t>.</w:t>
      </w:r>
    </w:p>
    <w:p w:rsidR="005F67C4" w:rsidRPr="000816D4" w:rsidRDefault="005F67C4" w:rsidP="00242680">
      <w:pPr>
        <w:autoSpaceDE w:val="0"/>
        <w:autoSpaceDN w:val="0"/>
        <w:adjustRightInd w:val="0"/>
        <w:spacing w:before="240" w:after="0" w:line="240" w:lineRule="auto"/>
        <w:jc w:val="both"/>
        <w:rPr>
          <w:rFonts w:ascii="Arial" w:hAnsi="Arial" w:cs="Arial"/>
          <w:b/>
          <w:bCs/>
          <w:color w:val="000000"/>
          <w:sz w:val="28"/>
          <w:szCs w:val="28"/>
        </w:rPr>
      </w:pPr>
    </w:p>
    <w:p w:rsidR="00D4645E" w:rsidRPr="00D4645E" w:rsidRDefault="00D4645E" w:rsidP="00D4645E">
      <w:pPr>
        <w:autoSpaceDE w:val="0"/>
        <w:autoSpaceDN w:val="0"/>
        <w:adjustRightInd w:val="0"/>
        <w:spacing w:after="0" w:line="240" w:lineRule="auto"/>
        <w:jc w:val="center"/>
        <w:rPr>
          <w:rFonts w:ascii="Arial" w:hAnsi="Arial" w:cs="Arial"/>
          <w:color w:val="000000"/>
          <w:sz w:val="24"/>
          <w:szCs w:val="24"/>
        </w:rPr>
      </w:pPr>
    </w:p>
    <w:p w:rsidR="007E2193" w:rsidRPr="000816D4" w:rsidRDefault="007E2193" w:rsidP="00214AC8">
      <w:pPr>
        <w:pStyle w:val="Heading3"/>
        <w:rPr>
          <w:rFonts w:ascii="Arial" w:hAnsi="Arial" w:cs="Arial"/>
          <w:b/>
          <w:bCs/>
          <w:color w:val="000000"/>
          <w:sz w:val="28"/>
          <w:szCs w:val="28"/>
        </w:rPr>
      </w:pPr>
      <w:bookmarkStart w:id="133" w:name="_Toc56866504"/>
      <w:r w:rsidRPr="000816D4">
        <w:rPr>
          <w:rFonts w:ascii="Arial" w:hAnsi="Arial" w:cs="Arial"/>
          <w:b/>
          <w:bCs/>
          <w:color w:val="000000"/>
          <w:sz w:val="28"/>
          <w:szCs w:val="28"/>
        </w:rPr>
        <w:t>1.1.</w:t>
      </w:r>
      <w:r w:rsidR="005F67C4">
        <w:rPr>
          <w:rFonts w:ascii="Arial" w:hAnsi="Arial" w:cs="Arial"/>
          <w:b/>
          <w:bCs/>
          <w:color w:val="000000"/>
          <w:sz w:val="28"/>
          <w:szCs w:val="28"/>
        </w:rPr>
        <w:t>4</w:t>
      </w:r>
      <w:r w:rsidRPr="000816D4">
        <w:rPr>
          <w:rFonts w:ascii="Arial" w:hAnsi="Arial" w:cs="Arial"/>
          <w:b/>
          <w:bCs/>
          <w:color w:val="000000"/>
          <w:sz w:val="28"/>
          <w:szCs w:val="28"/>
        </w:rPr>
        <w:t>. Modelo del dominio</w:t>
      </w:r>
      <w:bookmarkEnd w:id="133"/>
    </w:p>
    <w:p w:rsidR="007E2193" w:rsidRPr="00D4645E" w:rsidRDefault="007E2193" w:rsidP="00D4645E">
      <w:pPr>
        <w:autoSpaceDE w:val="0"/>
        <w:autoSpaceDN w:val="0"/>
        <w:adjustRightInd w:val="0"/>
        <w:spacing w:before="240" w:after="0" w:line="240" w:lineRule="auto"/>
        <w:jc w:val="both"/>
        <w:rPr>
          <w:rFonts w:ascii="Arial" w:hAnsi="Arial" w:cs="Arial"/>
          <w:color w:val="000000"/>
          <w:sz w:val="24"/>
          <w:szCs w:val="23"/>
        </w:rPr>
      </w:pPr>
      <w:r w:rsidRPr="00D4645E">
        <w:rPr>
          <w:rFonts w:ascii="Arial" w:hAnsi="Arial" w:cs="Arial"/>
          <w:color w:val="000000"/>
          <w:sz w:val="24"/>
          <w:szCs w:val="23"/>
        </w:rPr>
        <w:t>En el modelo de dominio (</w:t>
      </w:r>
      <w:r w:rsidRPr="00D4645E">
        <w:rPr>
          <w:rFonts w:ascii="Arial" w:hAnsi="Arial" w:cs="Arial"/>
          <w:color w:val="000000" w:themeColor="text1"/>
          <w:sz w:val="24"/>
          <w:szCs w:val="23"/>
        </w:rPr>
        <w:t>Figura 1.</w:t>
      </w:r>
      <w:r w:rsidR="005F67C4">
        <w:rPr>
          <w:rFonts w:ascii="Arial" w:hAnsi="Arial" w:cs="Arial"/>
          <w:color w:val="000000" w:themeColor="text1"/>
          <w:sz w:val="24"/>
          <w:szCs w:val="23"/>
        </w:rPr>
        <w:t>5</w:t>
      </w:r>
      <w:r w:rsidRPr="00D4645E">
        <w:rPr>
          <w:rFonts w:ascii="Arial" w:hAnsi="Arial" w:cs="Arial"/>
          <w:color w:val="000000" w:themeColor="text1"/>
          <w:sz w:val="24"/>
          <w:szCs w:val="23"/>
        </w:rPr>
        <w:t xml:space="preserve">) </w:t>
      </w:r>
      <w:r w:rsidR="00242680">
        <w:rPr>
          <w:rFonts w:ascii="Arial" w:hAnsi="Arial" w:cs="Arial"/>
          <w:color w:val="000000"/>
          <w:sz w:val="24"/>
          <w:szCs w:val="23"/>
        </w:rPr>
        <w:t>se r</w:t>
      </w:r>
      <w:r w:rsidRPr="00D4645E">
        <w:rPr>
          <w:rFonts w:ascii="Arial" w:hAnsi="Arial" w:cs="Arial"/>
          <w:color w:val="000000"/>
          <w:sz w:val="24"/>
          <w:szCs w:val="23"/>
        </w:rPr>
        <w:t>epresenta como el algoritmo utilizado es</w:t>
      </w:r>
      <w:r w:rsidR="00D4645E" w:rsidRPr="00D4645E">
        <w:rPr>
          <w:rFonts w:ascii="Arial" w:hAnsi="Arial" w:cs="Arial"/>
          <w:color w:val="000000"/>
          <w:sz w:val="24"/>
          <w:szCs w:val="23"/>
        </w:rPr>
        <w:t xml:space="preserve"> </w:t>
      </w:r>
      <w:r w:rsidRPr="00D4645E">
        <w:rPr>
          <w:rFonts w:ascii="Arial" w:hAnsi="Arial" w:cs="Arial"/>
          <w:color w:val="000000"/>
          <w:sz w:val="24"/>
          <w:szCs w:val="23"/>
        </w:rPr>
        <w:t xml:space="preserve">un Algoritmo Criptográfico que utiliza Cifrado Simétrico y una contraseña para </w:t>
      </w:r>
      <w:r w:rsidR="00D4645E" w:rsidRPr="00D4645E">
        <w:rPr>
          <w:rFonts w:ascii="Arial" w:hAnsi="Arial" w:cs="Arial"/>
          <w:color w:val="000000"/>
          <w:sz w:val="24"/>
          <w:szCs w:val="23"/>
        </w:rPr>
        <w:t>c</w:t>
      </w:r>
      <w:r w:rsidRPr="00D4645E">
        <w:rPr>
          <w:rFonts w:ascii="Arial" w:hAnsi="Arial" w:cs="Arial"/>
          <w:color w:val="000000"/>
          <w:sz w:val="24"/>
          <w:szCs w:val="23"/>
        </w:rPr>
        <w:t>ifrar o</w:t>
      </w:r>
      <w:r w:rsidR="00D4645E" w:rsidRPr="00D4645E">
        <w:rPr>
          <w:rFonts w:ascii="Arial" w:hAnsi="Arial" w:cs="Arial"/>
          <w:color w:val="000000"/>
          <w:sz w:val="24"/>
          <w:szCs w:val="23"/>
        </w:rPr>
        <w:t xml:space="preserve"> </w:t>
      </w:r>
      <w:r w:rsidRPr="00D4645E">
        <w:rPr>
          <w:rFonts w:ascii="Arial" w:hAnsi="Arial" w:cs="Arial"/>
          <w:color w:val="000000"/>
          <w:sz w:val="24"/>
          <w:szCs w:val="23"/>
        </w:rPr>
        <w:t>descifrar distintos Ficheros como son</w:t>
      </w:r>
      <w:r w:rsidR="00242680">
        <w:rPr>
          <w:rFonts w:ascii="Arial" w:hAnsi="Arial" w:cs="Arial"/>
          <w:color w:val="000000"/>
          <w:sz w:val="24"/>
          <w:szCs w:val="23"/>
        </w:rPr>
        <w:t xml:space="preserve"> Video,</w:t>
      </w:r>
      <w:r w:rsidRPr="00D4645E">
        <w:rPr>
          <w:rFonts w:ascii="Arial" w:hAnsi="Arial" w:cs="Arial"/>
          <w:color w:val="000000"/>
          <w:sz w:val="24"/>
          <w:szCs w:val="23"/>
        </w:rPr>
        <w:t xml:space="preserve"> Imágenes y Audios.</w:t>
      </w:r>
    </w:p>
    <w:p w:rsidR="00D4645E" w:rsidRPr="000816D4" w:rsidRDefault="005F67C4" w:rsidP="007E2193">
      <w:pPr>
        <w:autoSpaceDE w:val="0"/>
        <w:autoSpaceDN w:val="0"/>
        <w:adjustRightInd w:val="0"/>
        <w:spacing w:after="0" w:line="240" w:lineRule="auto"/>
        <w:rPr>
          <w:rFonts w:ascii="Arial" w:hAnsi="Arial" w:cs="Arial"/>
          <w:color w:val="000000"/>
          <w:sz w:val="23"/>
          <w:szCs w:val="23"/>
        </w:rPr>
      </w:pPr>
      <w:r w:rsidRPr="005F67C4">
        <w:rPr>
          <w:rFonts w:ascii="Arial" w:hAnsi="Arial" w:cs="Arial"/>
          <w:noProof/>
          <w:color w:val="000000"/>
          <w:sz w:val="23"/>
          <w:szCs w:val="23"/>
          <w:lang w:val="en-US"/>
        </w:rPr>
        <w:lastRenderedPageBreak/>
        <w:drawing>
          <wp:inline distT="0" distB="0" distL="0" distR="0" wp14:anchorId="0D799EFB" wp14:editId="0DD4BB9C">
            <wp:extent cx="4705350" cy="4972050"/>
            <wp:effectExtent l="0" t="0" r="0" b="0"/>
            <wp:docPr id="1" name="Imagen 1" descr="C:\Users\Jessica_Aidyl\Documents\Modelo de Domin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ca_Aidyl\Documents\Modelo de Domini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05350" cy="4972050"/>
                    </a:xfrm>
                    <a:prstGeom prst="rect">
                      <a:avLst/>
                    </a:prstGeom>
                    <a:noFill/>
                    <a:ln>
                      <a:noFill/>
                    </a:ln>
                  </pic:spPr>
                </pic:pic>
              </a:graphicData>
            </a:graphic>
          </wp:inline>
        </w:drawing>
      </w:r>
    </w:p>
    <w:p w:rsidR="007E2193" w:rsidRDefault="007E2193" w:rsidP="00D4645E">
      <w:pPr>
        <w:autoSpaceDE w:val="0"/>
        <w:autoSpaceDN w:val="0"/>
        <w:adjustRightInd w:val="0"/>
        <w:spacing w:after="0" w:line="240" w:lineRule="auto"/>
        <w:jc w:val="center"/>
        <w:rPr>
          <w:rFonts w:ascii="Arial" w:hAnsi="Arial" w:cs="Arial"/>
          <w:color w:val="000000"/>
          <w:sz w:val="24"/>
          <w:szCs w:val="24"/>
        </w:rPr>
      </w:pPr>
      <w:r w:rsidRPr="00D4645E">
        <w:rPr>
          <w:rFonts w:ascii="Arial" w:hAnsi="Arial" w:cs="Arial"/>
          <w:color w:val="000000"/>
          <w:sz w:val="24"/>
          <w:szCs w:val="24"/>
        </w:rPr>
        <w:t>FIGURA 1.</w:t>
      </w:r>
      <w:r w:rsidR="005F67C4">
        <w:rPr>
          <w:rFonts w:ascii="Arial" w:hAnsi="Arial" w:cs="Arial"/>
          <w:color w:val="000000"/>
          <w:sz w:val="24"/>
          <w:szCs w:val="24"/>
        </w:rPr>
        <w:t>5</w:t>
      </w:r>
      <w:r w:rsidRPr="00D4645E">
        <w:rPr>
          <w:rFonts w:ascii="Arial" w:hAnsi="Arial" w:cs="Arial"/>
          <w:color w:val="000000"/>
          <w:sz w:val="24"/>
          <w:szCs w:val="24"/>
        </w:rPr>
        <w:t>: Modelo de dominio</w:t>
      </w:r>
    </w:p>
    <w:p w:rsidR="00214AC8" w:rsidRPr="00D4645E" w:rsidRDefault="00214AC8" w:rsidP="00D4645E">
      <w:pPr>
        <w:autoSpaceDE w:val="0"/>
        <w:autoSpaceDN w:val="0"/>
        <w:adjustRightInd w:val="0"/>
        <w:spacing w:after="0" w:line="240" w:lineRule="auto"/>
        <w:jc w:val="center"/>
        <w:rPr>
          <w:rFonts w:ascii="Arial" w:hAnsi="Arial" w:cs="Arial"/>
          <w:color w:val="000000"/>
          <w:sz w:val="24"/>
          <w:szCs w:val="24"/>
        </w:rPr>
      </w:pPr>
    </w:p>
    <w:p w:rsidR="007E2193" w:rsidRPr="00214AC8" w:rsidRDefault="007E2193" w:rsidP="007E2193">
      <w:pPr>
        <w:autoSpaceDE w:val="0"/>
        <w:autoSpaceDN w:val="0"/>
        <w:adjustRightInd w:val="0"/>
        <w:spacing w:after="0" w:line="240" w:lineRule="auto"/>
        <w:rPr>
          <w:rFonts w:ascii="Arial" w:hAnsi="Arial" w:cs="Arial"/>
          <w:color w:val="000000"/>
          <w:sz w:val="24"/>
          <w:szCs w:val="24"/>
        </w:rPr>
      </w:pPr>
      <w:r w:rsidRPr="00214AC8">
        <w:rPr>
          <w:rFonts w:ascii="Arial" w:hAnsi="Arial" w:cs="Arial"/>
          <w:color w:val="000000"/>
          <w:sz w:val="24"/>
          <w:szCs w:val="24"/>
        </w:rPr>
        <w:t>TABLA 1.1: Glosario de Términos</w:t>
      </w:r>
    </w:p>
    <w:tbl>
      <w:tblPr>
        <w:tblStyle w:val="TableGrid"/>
        <w:tblW w:w="0" w:type="auto"/>
        <w:tblLook w:val="04A0" w:firstRow="1" w:lastRow="0" w:firstColumn="1" w:lastColumn="0" w:noHBand="0" w:noVBand="1"/>
      </w:tblPr>
      <w:tblGrid>
        <w:gridCol w:w="1577"/>
        <w:gridCol w:w="7059"/>
      </w:tblGrid>
      <w:tr w:rsidR="00D4645E" w:rsidRPr="00214AC8" w:rsidTr="00D4645E">
        <w:tc>
          <w:tcPr>
            <w:tcW w:w="1435" w:type="dxa"/>
          </w:tcPr>
          <w:p w:rsidR="00D4645E" w:rsidRPr="00214AC8" w:rsidRDefault="00D4645E" w:rsidP="007E2193">
            <w:pPr>
              <w:autoSpaceDE w:val="0"/>
              <w:autoSpaceDN w:val="0"/>
              <w:adjustRightInd w:val="0"/>
              <w:rPr>
                <w:rFonts w:ascii="Arial" w:hAnsi="Arial" w:cs="Arial"/>
                <w:color w:val="000000"/>
                <w:sz w:val="24"/>
                <w:szCs w:val="24"/>
              </w:rPr>
            </w:pPr>
            <w:r w:rsidRPr="00214AC8">
              <w:rPr>
                <w:rFonts w:ascii="Arial" w:hAnsi="Arial" w:cs="Arial"/>
                <w:b/>
                <w:bCs/>
                <w:sz w:val="24"/>
                <w:szCs w:val="24"/>
              </w:rPr>
              <w:t>Concepto</w:t>
            </w:r>
          </w:p>
        </w:tc>
        <w:tc>
          <w:tcPr>
            <w:tcW w:w="7059" w:type="dxa"/>
          </w:tcPr>
          <w:p w:rsidR="00D4645E" w:rsidRPr="00214AC8" w:rsidRDefault="00D4645E" w:rsidP="007E2193">
            <w:pPr>
              <w:autoSpaceDE w:val="0"/>
              <w:autoSpaceDN w:val="0"/>
              <w:adjustRightInd w:val="0"/>
              <w:rPr>
                <w:rFonts w:ascii="Arial" w:hAnsi="Arial" w:cs="Arial"/>
                <w:color w:val="000000"/>
                <w:sz w:val="24"/>
                <w:szCs w:val="24"/>
              </w:rPr>
            </w:pPr>
            <w:r w:rsidRPr="00214AC8">
              <w:rPr>
                <w:rFonts w:ascii="Arial" w:hAnsi="Arial" w:cs="Arial"/>
                <w:b/>
                <w:bCs/>
                <w:sz w:val="24"/>
                <w:szCs w:val="24"/>
              </w:rPr>
              <w:t>Descripción</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sz w:val="24"/>
              </w:rPr>
            </w:pPr>
            <w:r w:rsidRPr="00214AC8">
              <w:rPr>
                <w:rFonts w:ascii="Arial" w:hAnsi="Arial" w:cs="Arial"/>
                <w:sz w:val="24"/>
              </w:rPr>
              <w:t>Algoritmo</w:t>
            </w:r>
          </w:p>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Criptográfico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 xml:space="preserve">Es un algoritmo encargado de proteger la información </w:t>
            </w:r>
            <w:r w:rsidR="00214AC8">
              <w:rPr>
                <w:rFonts w:ascii="Arial" w:hAnsi="Arial" w:cs="Arial"/>
                <w:sz w:val="24"/>
              </w:rPr>
              <w:t>c</w:t>
            </w:r>
            <w:r w:rsidRPr="00214AC8">
              <w:rPr>
                <w:rFonts w:ascii="Arial" w:hAnsi="Arial" w:cs="Arial"/>
                <w:sz w:val="24"/>
              </w:rPr>
              <w:t>ontenida</w:t>
            </w:r>
            <w:r w:rsidR="00214AC8">
              <w:rPr>
                <w:rFonts w:ascii="Arial" w:hAnsi="Arial" w:cs="Arial"/>
                <w:sz w:val="24"/>
              </w:rPr>
              <w:t xml:space="preserve"> </w:t>
            </w:r>
            <w:r w:rsidRPr="00214AC8">
              <w:rPr>
                <w:rFonts w:ascii="Arial" w:hAnsi="Arial" w:cs="Arial"/>
                <w:sz w:val="24"/>
              </w:rPr>
              <w:t>en un archivo mediante un cifrado que será solo reversible por el</w:t>
            </w:r>
            <w:r w:rsidR="00214AC8">
              <w:rPr>
                <w:rFonts w:ascii="Arial" w:hAnsi="Arial" w:cs="Arial"/>
                <w:sz w:val="24"/>
              </w:rPr>
              <w:t xml:space="preserve"> </w:t>
            </w:r>
            <w:r w:rsidRPr="00214AC8">
              <w:rPr>
                <w:rFonts w:ascii="Arial" w:hAnsi="Arial" w:cs="Arial"/>
                <w:sz w:val="24"/>
              </w:rPr>
              <w:t>usuario que posea la llave.</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Contraseña</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Es la clave introducida por el usuario con la cual se procederá a cifrar</w:t>
            </w:r>
            <w:r w:rsidR="00214AC8">
              <w:rPr>
                <w:rFonts w:ascii="Arial" w:hAnsi="Arial" w:cs="Arial"/>
                <w:sz w:val="24"/>
              </w:rPr>
              <w:t xml:space="preserve"> </w:t>
            </w:r>
            <w:r w:rsidRPr="00214AC8">
              <w:rPr>
                <w:rFonts w:ascii="Arial" w:hAnsi="Arial" w:cs="Arial"/>
                <w:sz w:val="24"/>
              </w:rPr>
              <w:t>o descifrar el archivo.</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AES</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Es un algoritmo criptográfico de cifrado por bloques, que utiliza la</w:t>
            </w:r>
            <w:r w:rsidR="00214AC8">
              <w:rPr>
                <w:rFonts w:ascii="Arial" w:hAnsi="Arial" w:cs="Arial"/>
                <w:sz w:val="24"/>
              </w:rPr>
              <w:t xml:space="preserve"> </w:t>
            </w:r>
            <w:r w:rsidRPr="00214AC8">
              <w:rPr>
                <w:rFonts w:ascii="Arial" w:hAnsi="Arial" w:cs="Arial"/>
                <w:sz w:val="24"/>
              </w:rPr>
              <w:t>criptografía simétrica, en el cual los datos se dividen en segmentos</w:t>
            </w:r>
            <w:r w:rsidR="00214AC8">
              <w:rPr>
                <w:rFonts w:ascii="Arial" w:hAnsi="Arial" w:cs="Arial"/>
                <w:sz w:val="24"/>
              </w:rPr>
              <w:t xml:space="preserve"> </w:t>
            </w:r>
            <w:r w:rsidRPr="00214AC8">
              <w:rPr>
                <w:rFonts w:ascii="Arial" w:hAnsi="Arial" w:cs="Arial"/>
                <w:sz w:val="24"/>
              </w:rPr>
              <w:t>de 16 bytes (128 bits), y cada segmento se puede ver como un bloque</w:t>
            </w:r>
            <w:r w:rsidR="00214AC8">
              <w:rPr>
                <w:rFonts w:ascii="Arial" w:hAnsi="Arial" w:cs="Arial"/>
                <w:sz w:val="24"/>
              </w:rPr>
              <w:t xml:space="preserve"> </w:t>
            </w:r>
            <w:r w:rsidRPr="00214AC8">
              <w:rPr>
                <w:rFonts w:ascii="Arial" w:hAnsi="Arial" w:cs="Arial"/>
                <w:sz w:val="24"/>
              </w:rPr>
              <w:t>o matriz de 4X4 a la que se llama estado. Es rápido tanto en software</w:t>
            </w:r>
            <w:r w:rsidR="00214AC8">
              <w:rPr>
                <w:rFonts w:ascii="Arial" w:hAnsi="Arial" w:cs="Arial"/>
                <w:sz w:val="24"/>
              </w:rPr>
              <w:t xml:space="preserve"> </w:t>
            </w:r>
            <w:r w:rsidRPr="00214AC8">
              <w:rPr>
                <w:rFonts w:ascii="Arial" w:hAnsi="Arial" w:cs="Arial"/>
                <w:sz w:val="24"/>
              </w:rPr>
              <w:t>como en hardware y requiere poca memoria.</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sz w:val="24"/>
              </w:rPr>
            </w:pPr>
            <w:r w:rsidRPr="00214AC8">
              <w:rPr>
                <w:rFonts w:ascii="Arial" w:hAnsi="Arial" w:cs="Arial"/>
                <w:sz w:val="24"/>
              </w:rPr>
              <w:t>Cifrado</w:t>
            </w:r>
          </w:p>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Simétrico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O de clave privada, se basa en un método criptográfico en el cual se</w:t>
            </w:r>
            <w:r w:rsidR="00214AC8">
              <w:rPr>
                <w:rFonts w:ascii="Arial" w:hAnsi="Arial" w:cs="Arial"/>
                <w:sz w:val="24"/>
              </w:rPr>
              <w:t xml:space="preserve"> </w:t>
            </w:r>
            <w:r w:rsidRPr="00214AC8">
              <w:rPr>
                <w:rFonts w:ascii="Arial" w:hAnsi="Arial" w:cs="Arial"/>
                <w:sz w:val="24"/>
              </w:rPr>
              <w:t>usa una misma clave para cifrar y descifrar mensajes en el emisor y</w:t>
            </w:r>
            <w:r w:rsidR="00214AC8">
              <w:rPr>
                <w:rFonts w:ascii="Arial" w:hAnsi="Arial" w:cs="Arial"/>
                <w:sz w:val="24"/>
              </w:rPr>
              <w:t xml:space="preserve"> </w:t>
            </w:r>
            <w:r w:rsidRPr="00214AC8">
              <w:rPr>
                <w:rFonts w:ascii="Arial" w:hAnsi="Arial" w:cs="Arial"/>
                <w:sz w:val="24"/>
              </w:rPr>
              <w:t>el receptor. Una vez que ambas partes tienen acceso a esta clave, el</w:t>
            </w:r>
            <w:r w:rsidR="00214AC8">
              <w:rPr>
                <w:rFonts w:ascii="Arial" w:hAnsi="Arial" w:cs="Arial"/>
                <w:sz w:val="24"/>
              </w:rPr>
              <w:t xml:space="preserve"> </w:t>
            </w:r>
            <w:r w:rsidRPr="00214AC8">
              <w:rPr>
                <w:rFonts w:ascii="Arial" w:hAnsi="Arial" w:cs="Arial"/>
                <w:sz w:val="24"/>
              </w:rPr>
              <w:t>remitente cifra un mensaje usando la clave, lo envía al destinatario,</w:t>
            </w:r>
            <w:r w:rsidR="00214AC8">
              <w:rPr>
                <w:rFonts w:ascii="Arial" w:hAnsi="Arial" w:cs="Arial"/>
                <w:sz w:val="24"/>
              </w:rPr>
              <w:t xml:space="preserve"> </w:t>
            </w:r>
            <w:r w:rsidRPr="00214AC8">
              <w:rPr>
                <w:rFonts w:ascii="Arial" w:hAnsi="Arial" w:cs="Arial"/>
                <w:sz w:val="24"/>
              </w:rPr>
              <w:t>y éste lo descifra con la misma clave.</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Fichero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 xml:space="preserve">Archivo que se va a cifrar, puede ser audio o imagen. Además, </w:t>
            </w:r>
            <w:r w:rsidRPr="00214AC8">
              <w:rPr>
                <w:rFonts w:ascii="Arial" w:hAnsi="Arial" w:cs="Arial"/>
                <w:sz w:val="24"/>
              </w:rPr>
              <w:lastRenderedPageBreak/>
              <w:t>posee</w:t>
            </w:r>
            <w:r w:rsidR="00214AC8">
              <w:rPr>
                <w:rFonts w:ascii="Arial" w:hAnsi="Arial" w:cs="Arial"/>
                <w:sz w:val="24"/>
              </w:rPr>
              <w:t xml:space="preserve"> </w:t>
            </w:r>
            <w:r w:rsidRPr="00214AC8">
              <w:rPr>
                <w:rFonts w:ascii="Arial" w:hAnsi="Arial" w:cs="Arial"/>
                <w:sz w:val="24"/>
              </w:rPr>
              <w:t>atributos como el tamaño en bytes y el formato del archivo</w:t>
            </w:r>
            <w:r w:rsidR="00214AC8">
              <w:rPr>
                <w:rFonts w:ascii="Arial" w:hAnsi="Arial" w:cs="Arial"/>
                <w:sz w:val="24"/>
              </w:rPr>
              <w:t>.</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lastRenderedPageBreak/>
              <w:t>Imagen</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Fichero de tipo imagen. Posee el atributo dimensión.</w:t>
            </w:r>
          </w:p>
        </w:tc>
      </w:tr>
      <w:tr w:rsidR="00D4645E" w:rsidTr="00D4645E">
        <w:tc>
          <w:tcPr>
            <w:tcW w:w="1435"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Audio</w:t>
            </w:r>
          </w:p>
        </w:tc>
        <w:tc>
          <w:tcPr>
            <w:tcW w:w="7059" w:type="dxa"/>
          </w:tcPr>
          <w:p w:rsidR="00D4645E" w:rsidRPr="00214AC8" w:rsidRDefault="00D4645E" w:rsidP="00214AC8">
            <w:pPr>
              <w:autoSpaceDE w:val="0"/>
              <w:autoSpaceDN w:val="0"/>
              <w:adjustRightInd w:val="0"/>
              <w:jc w:val="both"/>
              <w:rPr>
                <w:rFonts w:ascii="Arial" w:hAnsi="Arial" w:cs="Arial"/>
                <w:color w:val="000000"/>
                <w:sz w:val="24"/>
                <w:szCs w:val="21"/>
              </w:rPr>
            </w:pPr>
            <w:r w:rsidRPr="00214AC8">
              <w:rPr>
                <w:rFonts w:ascii="Arial" w:hAnsi="Arial" w:cs="Arial"/>
                <w:sz w:val="24"/>
              </w:rPr>
              <w:t>Fichero de tipo audio. Posee el atributo duración.</w:t>
            </w:r>
          </w:p>
        </w:tc>
      </w:tr>
      <w:tr w:rsidR="005F67C4" w:rsidTr="00D4645E">
        <w:tc>
          <w:tcPr>
            <w:tcW w:w="1435" w:type="dxa"/>
          </w:tcPr>
          <w:p w:rsidR="005F67C4" w:rsidRPr="00214AC8" w:rsidRDefault="005F67C4" w:rsidP="00214AC8">
            <w:pPr>
              <w:autoSpaceDE w:val="0"/>
              <w:autoSpaceDN w:val="0"/>
              <w:adjustRightInd w:val="0"/>
              <w:jc w:val="both"/>
              <w:rPr>
                <w:rFonts w:ascii="Arial" w:hAnsi="Arial" w:cs="Arial"/>
                <w:sz w:val="24"/>
              </w:rPr>
            </w:pPr>
            <w:r>
              <w:rPr>
                <w:rFonts w:ascii="Arial" w:hAnsi="Arial" w:cs="Arial"/>
                <w:sz w:val="24"/>
              </w:rPr>
              <w:t>Video</w:t>
            </w:r>
          </w:p>
        </w:tc>
        <w:tc>
          <w:tcPr>
            <w:tcW w:w="7059" w:type="dxa"/>
          </w:tcPr>
          <w:p w:rsidR="005F67C4" w:rsidRPr="00214AC8" w:rsidRDefault="005F67C4" w:rsidP="00214AC8">
            <w:pPr>
              <w:autoSpaceDE w:val="0"/>
              <w:autoSpaceDN w:val="0"/>
              <w:adjustRightInd w:val="0"/>
              <w:jc w:val="both"/>
              <w:rPr>
                <w:rFonts w:ascii="Arial" w:hAnsi="Arial" w:cs="Arial"/>
                <w:sz w:val="24"/>
              </w:rPr>
            </w:pPr>
            <w:r>
              <w:rPr>
                <w:rFonts w:ascii="Arial" w:hAnsi="Arial" w:cs="Arial"/>
                <w:sz w:val="24"/>
              </w:rPr>
              <w:t>Fichero de tipo video. Posee los atributos dimensión y duración.</w:t>
            </w:r>
          </w:p>
        </w:tc>
      </w:tr>
    </w:tbl>
    <w:p w:rsidR="00D4645E" w:rsidRPr="000816D4" w:rsidRDefault="00D4645E" w:rsidP="007E2193">
      <w:pPr>
        <w:autoSpaceDE w:val="0"/>
        <w:autoSpaceDN w:val="0"/>
        <w:adjustRightInd w:val="0"/>
        <w:spacing w:after="0" w:line="240" w:lineRule="auto"/>
        <w:rPr>
          <w:rFonts w:ascii="Arial" w:hAnsi="Arial" w:cs="Arial"/>
          <w:color w:val="000000"/>
          <w:sz w:val="21"/>
          <w:szCs w:val="21"/>
        </w:rPr>
      </w:pPr>
    </w:p>
    <w:p w:rsidR="007E2193" w:rsidRPr="000816D4" w:rsidRDefault="007E2193" w:rsidP="00214AC8">
      <w:pPr>
        <w:pStyle w:val="Heading3"/>
        <w:spacing w:after="240"/>
        <w:rPr>
          <w:rFonts w:ascii="Arial" w:hAnsi="Arial" w:cs="Arial"/>
          <w:b/>
          <w:bCs/>
          <w:color w:val="000000"/>
          <w:sz w:val="28"/>
          <w:szCs w:val="28"/>
        </w:rPr>
      </w:pPr>
      <w:bookmarkStart w:id="134" w:name="_Toc56866505"/>
      <w:r w:rsidRPr="000816D4">
        <w:rPr>
          <w:rFonts w:ascii="Arial" w:hAnsi="Arial" w:cs="Arial"/>
          <w:b/>
          <w:bCs/>
          <w:color w:val="000000"/>
          <w:sz w:val="28"/>
          <w:szCs w:val="28"/>
        </w:rPr>
        <w:t>1.1.</w:t>
      </w:r>
      <w:r w:rsidR="005F67C4">
        <w:rPr>
          <w:rFonts w:ascii="Arial" w:hAnsi="Arial" w:cs="Arial"/>
          <w:b/>
          <w:bCs/>
          <w:color w:val="000000"/>
          <w:sz w:val="28"/>
          <w:szCs w:val="28"/>
        </w:rPr>
        <w:t>5</w:t>
      </w:r>
      <w:r w:rsidRPr="000816D4">
        <w:rPr>
          <w:rFonts w:ascii="Arial" w:hAnsi="Arial" w:cs="Arial"/>
          <w:b/>
          <w:bCs/>
          <w:color w:val="000000"/>
          <w:sz w:val="28"/>
          <w:szCs w:val="28"/>
        </w:rPr>
        <w:t>. Modelo de Amenazas</w:t>
      </w:r>
      <w:bookmarkEnd w:id="134"/>
    </w:p>
    <w:p w:rsidR="007E2193" w:rsidRPr="00214AC8" w:rsidRDefault="007E2193" w:rsidP="00214AC8">
      <w:pPr>
        <w:autoSpaceDE w:val="0"/>
        <w:autoSpaceDN w:val="0"/>
        <w:adjustRightInd w:val="0"/>
        <w:spacing w:line="240" w:lineRule="auto"/>
        <w:jc w:val="both"/>
        <w:rPr>
          <w:rFonts w:ascii="Arial" w:hAnsi="Arial" w:cs="Arial"/>
          <w:b/>
          <w:bCs/>
          <w:color w:val="000000"/>
          <w:sz w:val="24"/>
          <w:szCs w:val="23"/>
        </w:rPr>
      </w:pPr>
      <w:commentRangeStart w:id="135"/>
      <w:r w:rsidRPr="00214AC8">
        <w:rPr>
          <w:rFonts w:ascii="Arial" w:hAnsi="Arial" w:cs="Arial"/>
          <w:b/>
          <w:bCs/>
          <w:color w:val="000000"/>
          <w:sz w:val="24"/>
          <w:szCs w:val="23"/>
        </w:rPr>
        <w:t>Objetivos</w:t>
      </w:r>
      <w:commentRangeEnd w:id="135"/>
      <w:r w:rsidR="00A7700F">
        <w:rPr>
          <w:rStyle w:val="CommentReference"/>
        </w:rPr>
        <w:commentReference w:id="135"/>
      </w:r>
      <w:r w:rsidRPr="00214AC8">
        <w:rPr>
          <w:rFonts w:ascii="Arial" w:hAnsi="Arial" w:cs="Arial"/>
          <w:b/>
          <w:bCs/>
          <w:color w:val="000000"/>
          <w:sz w:val="24"/>
          <w:szCs w:val="23"/>
        </w:rPr>
        <w:t xml:space="preserve"> de Seguridad:</w:t>
      </w:r>
    </w:p>
    <w:p w:rsidR="007E2193" w:rsidRPr="00214AC8" w:rsidRDefault="007E2193" w:rsidP="00214AC8">
      <w:p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1. No almacenar la información en su estado original. Utilizar cifrado AES.</w:t>
      </w:r>
    </w:p>
    <w:p w:rsidR="007E2193" w:rsidRPr="00214AC8" w:rsidRDefault="007E2193" w:rsidP="00214AC8">
      <w:p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2. Garantizar que la información solo podrá ser reproducida mediante la aplicación</w:t>
      </w:r>
      <w:r w:rsidR="00214AC8" w:rsidRPr="00214AC8">
        <w:rPr>
          <w:rFonts w:ascii="Arial" w:hAnsi="Arial" w:cs="Arial"/>
          <w:color w:val="000000"/>
          <w:sz w:val="24"/>
          <w:szCs w:val="23"/>
        </w:rPr>
        <w:t xml:space="preserve"> </w:t>
      </w:r>
      <w:r w:rsidRPr="00214AC8">
        <w:rPr>
          <w:rFonts w:ascii="Arial" w:hAnsi="Arial" w:cs="Arial"/>
          <w:color w:val="000000"/>
          <w:sz w:val="24"/>
          <w:szCs w:val="23"/>
        </w:rPr>
        <w:t>con el uso de una contraseña que garantice la confidencialidad de la misma</w:t>
      </w:r>
    </w:p>
    <w:p w:rsidR="007E2193" w:rsidRPr="00214AC8" w:rsidRDefault="007E2193" w:rsidP="00214AC8">
      <w:p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 xml:space="preserve">3. </w:t>
      </w:r>
      <w:commentRangeStart w:id="136"/>
      <w:r w:rsidRPr="00214AC8">
        <w:rPr>
          <w:rFonts w:ascii="Arial" w:hAnsi="Arial" w:cs="Arial"/>
          <w:color w:val="000000"/>
          <w:sz w:val="24"/>
          <w:szCs w:val="23"/>
        </w:rPr>
        <w:t xml:space="preserve">La entrada de datos a la aplicación no comprometa en ninguna forma </w:t>
      </w:r>
      <w:r w:rsidR="00214AC8" w:rsidRPr="00214AC8">
        <w:rPr>
          <w:rFonts w:ascii="Arial" w:hAnsi="Arial" w:cs="Arial"/>
          <w:color w:val="000000"/>
          <w:sz w:val="24"/>
          <w:szCs w:val="23"/>
        </w:rPr>
        <w:t xml:space="preserve">la integridad </w:t>
      </w:r>
      <w:r w:rsidRPr="00214AC8">
        <w:rPr>
          <w:rFonts w:ascii="Arial" w:hAnsi="Arial" w:cs="Arial"/>
          <w:color w:val="000000"/>
          <w:sz w:val="24"/>
          <w:szCs w:val="23"/>
        </w:rPr>
        <w:t>de la misma, o sea que mediante l</w:t>
      </w:r>
      <w:r w:rsidR="00214AC8" w:rsidRPr="00214AC8">
        <w:rPr>
          <w:rFonts w:ascii="Arial" w:hAnsi="Arial" w:cs="Arial"/>
          <w:color w:val="000000"/>
          <w:sz w:val="24"/>
          <w:szCs w:val="23"/>
        </w:rPr>
        <w:t>os campos de texto no se puedan e</w:t>
      </w:r>
      <w:r w:rsidRPr="00214AC8">
        <w:rPr>
          <w:rFonts w:ascii="Arial" w:hAnsi="Arial" w:cs="Arial"/>
          <w:color w:val="000000"/>
          <w:sz w:val="24"/>
          <w:szCs w:val="23"/>
        </w:rPr>
        <w:t>nviar</w:t>
      </w:r>
      <w:r w:rsidR="00214AC8" w:rsidRPr="00214AC8">
        <w:rPr>
          <w:rFonts w:ascii="Arial" w:hAnsi="Arial" w:cs="Arial"/>
          <w:color w:val="000000"/>
          <w:sz w:val="24"/>
          <w:szCs w:val="23"/>
        </w:rPr>
        <w:t xml:space="preserve"> </w:t>
      </w:r>
      <w:r w:rsidRPr="00214AC8">
        <w:rPr>
          <w:rFonts w:ascii="Arial" w:hAnsi="Arial" w:cs="Arial"/>
          <w:color w:val="000000"/>
          <w:sz w:val="24"/>
          <w:szCs w:val="23"/>
        </w:rPr>
        <w:t>comandos.</w:t>
      </w:r>
      <w:commentRangeEnd w:id="136"/>
      <w:r w:rsidR="00A7700F">
        <w:rPr>
          <w:rStyle w:val="CommentReference"/>
        </w:rPr>
        <w:commentReference w:id="136"/>
      </w:r>
    </w:p>
    <w:p w:rsidR="007E2193" w:rsidRPr="00214AC8" w:rsidRDefault="007E2193" w:rsidP="00C22CA4">
      <w:pPr>
        <w:autoSpaceDE w:val="0"/>
        <w:autoSpaceDN w:val="0"/>
        <w:adjustRightInd w:val="0"/>
        <w:spacing w:line="240" w:lineRule="auto"/>
        <w:rPr>
          <w:rFonts w:ascii="Arial" w:hAnsi="Arial" w:cs="Arial"/>
          <w:b/>
          <w:bCs/>
          <w:color w:val="000000"/>
          <w:sz w:val="24"/>
          <w:szCs w:val="23"/>
        </w:rPr>
      </w:pPr>
      <w:r w:rsidRPr="00214AC8">
        <w:rPr>
          <w:rFonts w:ascii="Arial" w:hAnsi="Arial" w:cs="Arial"/>
          <w:b/>
          <w:bCs/>
          <w:color w:val="000000"/>
          <w:sz w:val="24"/>
          <w:szCs w:val="23"/>
        </w:rPr>
        <w:t>Actores y forma en la que interactúan con la aplicación:</w:t>
      </w:r>
    </w:p>
    <w:p w:rsidR="007E2193" w:rsidRPr="00214AC8" w:rsidRDefault="007E2193" w:rsidP="00214AC8">
      <w:pPr>
        <w:pStyle w:val="ListParagraph"/>
        <w:numPr>
          <w:ilvl w:val="0"/>
          <w:numId w:val="2"/>
        </w:numPr>
        <w:autoSpaceDE w:val="0"/>
        <w:autoSpaceDN w:val="0"/>
        <w:adjustRightInd w:val="0"/>
        <w:spacing w:line="240" w:lineRule="auto"/>
        <w:jc w:val="both"/>
        <w:rPr>
          <w:rFonts w:ascii="Arial" w:hAnsi="Arial" w:cs="Arial"/>
          <w:color w:val="000000"/>
          <w:sz w:val="24"/>
          <w:szCs w:val="23"/>
        </w:rPr>
      </w:pPr>
      <w:r w:rsidRPr="00214AC8">
        <w:rPr>
          <w:rFonts w:ascii="Arial" w:hAnsi="Arial" w:cs="Arial"/>
          <w:color w:val="000000"/>
          <w:sz w:val="24"/>
          <w:szCs w:val="23"/>
        </w:rPr>
        <w:t>Usuario: el usuario se encarga de capturar la información (foto, audio o video) y</w:t>
      </w:r>
      <w:r w:rsidR="00214AC8" w:rsidRPr="00214AC8">
        <w:rPr>
          <w:rFonts w:ascii="Arial" w:hAnsi="Arial" w:cs="Arial"/>
          <w:color w:val="000000"/>
          <w:sz w:val="24"/>
          <w:szCs w:val="23"/>
        </w:rPr>
        <w:t xml:space="preserve"> </w:t>
      </w:r>
      <w:r w:rsidRPr="00214AC8">
        <w:rPr>
          <w:rFonts w:ascii="Arial" w:hAnsi="Arial" w:cs="Arial"/>
          <w:color w:val="000000"/>
          <w:sz w:val="24"/>
          <w:szCs w:val="23"/>
        </w:rPr>
        <w:t>luego de esto se le pide insertar una contraseña para llevar a cabo el cifrado, es en</w:t>
      </w:r>
      <w:r w:rsidR="00214AC8" w:rsidRPr="00214AC8">
        <w:rPr>
          <w:rFonts w:ascii="Arial" w:hAnsi="Arial" w:cs="Arial"/>
          <w:color w:val="000000"/>
          <w:sz w:val="24"/>
          <w:szCs w:val="23"/>
        </w:rPr>
        <w:t xml:space="preserve"> </w:t>
      </w:r>
      <w:r w:rsidRPr="00214AC8">
        <w:rPr>
          <w:rFonts w:ascii="Arial" w:hAnsi="Arial" w:cs="Arial"/>
          <w:color w:val="000000"/>
          <w:sz w:val="24"/>
          <w:szCs w:val="23"/>
        </w:rPr>
        <w:t>este momento donde se corre el mayor riesgo de cara a la interacción que tendría</w:t>
      </w:r>
      <w:r w:rsidR="00214AC8" w:rsidRPr="00214AC8">
        <w:rPr>
          <w:rFonts w:ascii="Arial" w:hAnsi="Arial" w:cs="Arial"/>
          <w:color w:val="000000"/>
          <w:sz w:val="24"/>
          <w:szCs w:val="23"/>
        </w:rPr>
        <w:t xml:space="preserve"> </w:t>
      </w:r>
      <w:r w:rsidRPr="00214AC8">
        <w:rPr>
          <w:rFonts w:ascii="Arial" w:hAnsi="Arial" w:cs="Arial"/>
          <w:color w:val="000000"/>
          <w:sz w:val="24"/>
          <w:szCs w:val="23"/>
        </w:rPr>
        <w:t>el actor con el software (Objetivo de Seguridad 3).</w:t>
      </w:r>
    </w:p>
    <w:p w:rsidR="007E2193" w:rsidRDefault="007E2193" w:rsidP="00214AC8">
      <w:pPr>
        <w:autoSpaceDE w:val="0"/>
        <w:autoSpaceDN w:val="0"/>
        <w:adjustRightInd w:val="0"/>
        <w:spacing w:after="0" w:line="240" w:lineRule="auto"/>
        <w:jc w:val="both"/>
        <w:rPr>
          <w:rFonts w:ascii="Arial" w:hAnsi="Arial" w:cs="Arial"/>
          <w:color w:val="000000"/>
          <w:sz w:val="24"/>
          <w:szCs w:val="23"/>
        </w:rPr>
      </w:pPr>
      <w:r w:rsidRPr="00214AC8">
        <w:rPr>
          <w:rFonts w:ascii="Arial" w:hAnsi="Arial" w:cs="Arial"/>
          <w:color w:val="000000"/>
          <w:sz w:val="24"/>
          <w:szCs w:val="23"/>
        </w:rPr>
        <w:t>Además de esto al obtener tanto la información como la contraseña el software se</w:t>
      </w:r>
      <w:r w:rsidR="00214AC8">
        <w:rPr>
          <w:rFonts w:ascii="Arial" w:hAnsi="Arial" w:cs="Arial"/>
          <w:color w:val="000000"/>
          <w:sz w:val="24"/>
          <w:szCs w:val="23"/>
        </w:rPr>
        <w:t xml:space="preserve"> </w:t>
      </w:r>
      <w:r w:rsidRPr="00214AC8">
        <w:rPr>
          <w:rFonts w:ascii="Arial" w:hAnsi="Arial" w:cs="Arial"/>
          <w:color w:val="000000"/>
          <w:sz w:val="24"/>
          <w:szCs w:val="23"/>
        </w:rPr>
        <w:t>encarga de trabajar y almacenar la información, aquí se pondría en estado las otras</w:t>
      </w:r>
      <w:r w:rsidR="00214AC8" w:rsidRPr="00214AC8">
        <w:rPr>
          <w:rFonts w:ascii="Arial" w:hAnsi="Arial" w:cs="Arial"/>
          <w:color w:val="000000"/>
          <w:sz w:val="24"/>
          <w:szCs w:val="23"/>
        </w:rPr>
        <w:t xml:space="preserve"> </w:t>
      </w:r>
      <w:r w:rsidRPr="00214AC8">
        <w:rPr>
          <w:rFonts w:ascii="Arial" w:hAnsi="Arial" w:cs="Arial"/>
          <w:color w:val="000000"/>
          <w:sz w:val="24"/>
          <w:szCs w:val="23"/>
        </w:rPr>
        <w:t>amenazas que corresponden al trabajo interno de la aplicación (Objetivos de Seguridad</w:t>
      </w:r>
      <w:r w:rsidR="00214AC8" w:rsidRPr="00214AC8">
        <w:rPr>
          <w:rFonts w:ascii="Arial" w:hAnsi="Arial" w:cs="Arial"/>
          <w:color w:val="000000"/>
          <w:sz w:val="24"/>
          <w:szCs w:val="23"/>
        </w:rPr>
        <w:t xml:space="preserve"> </w:t>
      </w:r>
      <w:r w:rsidRPr="00214AC8">
        <w:rPr>
          <w:rFonts w:ascii="Arial" w:hAnsi="Arial" w:cs="Arial"/>
          <w:color w:val="000000"/>
          <w:sz w:val="24"/>
          <w:szCs w:val="23"/>
        </w:rPr>
        <w:t>1 y 2).</w:t>
      </w:r>
      <w:r w:rsidR="00214AC8" w:rsidRPr="00214AC8">
        <w:rPr>
          <w:rFonts w:ascii="Arial" w:hAnsi="Arial" w:cs="Arial"/>
          <w:color w:val="000000"/>
          <w:sz w:val="24"/>
          <w:szCs w:val="23"/>
        </w:rPr>
        <w:t xml:space="preserve"> </w:t>
      </w:r>
    </w:p>
    <w:p w:rsidR="00214AC8" w:rsidRPr="00214AC8" w:rsidRDefault="00214AC8" w:rsidP="00214AC8">
      <w:pPr>
        <w:autoSpaceDE w:val="0"/>
        <w:autoSpaceDN w:val="0"/>
        <w:adjustRightInd w:val="0"/>
        <w:spacing w:after="0" w:line="240" w:lineRule="auto"/>
        <w:jc w:val="both"/>
        <w:rPr>
          <w:rFonts w:ascii="Arial" w:hAnsi="Arial" w:cs="Arial"/>
          <w:color w:val="000000"/>
          <w:sz w:val="24"/>
          <w:szCs w:val="23"/>
        </w:rPr>
      </w:pPr>
    </w:p>
    <w:p w:rsidR="00214AC8" w:rsidRPr="000816D4" w:rsidRDefault="00214AC8" w:rsidP="00214AC8">
      <w:pPr>
        <w:autoSpaceDE w:val="0"/>
        <w:autoSpaceDN w:val="0"/>
        <w:adjustRightInd w:val="0"/>
        <w:spacing w:after="0" w:line="240" w:lineRule="auto"/>
        <w:rPr>
          <w:rFonts w:ascii="Arial" w:hAnsi="Arial" w:cs="Arial"/>
          <w:color w:val="000000"/>
          <w:sz w:val="23"/>
          <w:szCs w:val="23"/>
        </w:rPr>
      </w:pPr>
      <w:r w:rsidRPr="00214AC8">
        <w:rPr>
          <w:rFonts w:ascii="Arial" w:hAnsi="Arial" w:cs="Arial"/>
          <w:noProof/>
          <w:color w:val="000000"/>
          <w:sz w:val="23"/>
          <w:szCs w:val="23"/>
          <w:lang w:val="en-US"/>
        </w:rPr>
        <w:drawing>
          <wp:inline distT="0" distB="0" distL="0" distR="0" wp14:anchorId="352DFA88" wp14:editId="3FF10959">
            <wp:extent cx="5400040" cy="2592070"/>
            <wp:effectExtent l="0" t="0" r="0"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4"/>
                    <a:stretch>
                      <a:fillRect/>
                    </a:stretch>
                  </pic:blipFill>
                  <pic:spPr>
                    <a:xfrm>
                      <a:off x="0" y="0"/>
                      <a:ext cx="5400040" cy="2592070"/>
                    </a:xfrm>
                    <a:prstGeom prst="rect">
                      <a:avLst/>
                    </a:prstGeom>
                  </pic:spPr>
                </pic:pic>
              </a:graphicData>
            </a:graphic>
          </wp:inline>
        </w:drawing>
      </w:r>
    </w:p>
    <w:p w:rsidR="007E2193" w:rsidRDefault="007E2193" w:rsidP="00214AC8">
      <w:pPr>
        <w:autoSpaceDE w:val="0"/>
        <w:autoSpaceDN w:val="0"/>
        <w:adjustRightInd w:val="0"/>
        <w:spacing w:after="0" w:line="240" w:lineRule="auto"/>
        <w:jc w:val="center"/>
        <w:rPr>
          <w:rFonts w:ascii="Arial" w:hAnsi="Arial" w:cs="Arial"/>
          <w:color w:val="000000"/>
          <w:sz w:val="24"/>
          <w:szCs w:val="24"/>
        </w:rPr>
      </w:pPr>
      <w:r w:rsidRPr="00214AC8">
        <w:rPr>
          <w:rFonts w:ascii="Arial" w:hAnsi="Arial" w:cs="Arial"/>
          <w:color w:val="000000"/>
          <w:sz w:val="24"/>
          <w:szCs w:val="24"/>
        </w:rPr>
        <w:t>FIGURA 1.</w:t>
      </w:r>
      <w:r w:rsidR="005F67C4">
        <w:rPr>
          <w:rFonts w:ascii="Arial" w:hAnsi="Arial" w:cs="Arial"/>
          <w:color w:val="000000"/>
          <w:sz w:val="24"/>
          <w:szCs w:val="24"/>
        </w:rPr>
        <w:t>6</w:t>
      </w:r>
      <w:r w:rsidRPr="00214AC8">
        <w:rPr>
          <w:rFonts w:ascii="Arial" w:hAnsi="Arial" w:cs="Arial"/>
          <w:color w:val="000000"/>
          <w:sz w:val="24"/>
          <w:szCs w:val="24"/>
        </w:rPr>
        <w:t xml:space="preserve">: Modelo de </w:t>
      </w:r>
      <w:commentRangeStart w:id="137"/>
      <w:r w:rsidRPr="00214AC8">
        <w:rPr>
          <w:rFonts w:ascii="Arial" w:hAnsi="Arial" w:cs="Arial"/>
          <w:color w:val="000000"/>
          <w:sz w:val="24"/>
          <w:szCs w:val="24"/>
        </w:rPr>
        <w:t>Amenazas</w:t>
      </w:r>
      <w:commentRangeEnd w:id="137"/>
      <w:r w:rsidR="00BB4056">
        <w:rPr>
          <w:rStyle w:val="CommentReference"/>
        </w:rPr>
        <w:commentReference w:id="137"/>
      </w:r>
    </w:p>
    <w:p w:rsidR="00214AC8" w:rsidRPr="00214AC8" w:rsidRDefault="00214AC8" w:rsidP="00C22CA4">
      <w:pPr>
        <w:autoSpaceDE w:val="0"/>
        <w:autoSpaceDN w:val="0"/>
        <w:adjustRightInd w:val="0"/>
        <w:spacing w:line="240" w:lineRule="auto"/>
        <w:jc w:val="center"/>
        <w:rPr>
          <w:rFonts w:ascii="Arial" w:hAnsi="Arial" w:cs="Arial"/>
          <w:color w:val="000000"/>
          <w:sz w:val="24"/>
          <w:szCs w:val="24"/>
        </w:rPr>
      </w:pPr>
    </w:p>
    <w:p w:rsidR="007E2193" w:rsidRPr="00C22CA4" w:rsidRDefault="007E2193" w:rsidP="00C22CA4">
      <w:pPr>
        <w:autoSpaceDE w:val="0"/>
        <w:autoSpaceDN w:val="0"/>
        <w:adjustRightInd w:val="0"/>
        <w:spacing w:line="240" w:lineRule="auto"/>
        <w:rPr>
          <w:rFonts w:ascii="Arial" w:hAnsi="Arial" w:cs="Arial"/>
          <w:b/>
          <w:bCs/>
          <w:color w:val="000000"/>
          <w:sz w:val="24"/>
          <w:szCs w:val="23"/>
        </w:rPr>
      </w:pPr>
      <w:r w:rsidRPr="00C22CA4">
        <w:rPr>
          <w:rFonts w:ascii="Arial" w:hAnsi="Arial" w:cs="Arial"/>
          <w:b/>
          <w:bCs/>
          <w:color w:val="000000"/>
          <w:sz w:val="24"/>
          <w:szCs w:val="23"/>
        </w:rPr>
        <w:t>Vulnerabilidades conocidas:</w:t>
      </w:r>
    </w:p>
    <w:p w:rsidR="007E2193" w:rsidRDefault="007E2193" w:rsidP="00C22CA4">
      <w:pPr>
        <w:autoSpaceDE w:val="0"/>
        <w:autoSpaceDN w:val="0"/>
        <w:adjustRightInd w:val="0"/>
        <w:spacing w:after="0" w:line="240" w:lineRule="auto"/>
        <w:jc w:val="both"/>
        <w:rPr>
          <w:rFonts w:ascii="Arial" w:hAnsi="Arial" w:cs="Arial"/>
          <w:color w:val="000000"/>
          <w:sz w:val="24"/>
          <w:szCs w:val="23"/>
        </w:rPr>
      </w:pPr>
      <w:r w:rsidRPr="00C22CA4">
        <w:rPr>
          <w:rFonts w:ascii="Arial" w:hAnsi="Arial" w:cs="Arial"/>
          <w:color w:val="000000"/>
          <w:sz w:val="24"/>
          <w:szCs w:val="23"/>
        </w:rPr>
        <w:lastRenderedPageBreak/>
        <w:t xml:space="preserve">En el momento </w:t>
      </w:r>
      <w:r w:rsidR="005F67C4">
        <w:rPr>
          <w:rFonts w:ascii="Arial" w:hAnsi="Arial" w:cs="Arial"/>
          <w:color w:val="000000"/>
          <w:sz w:val="24"/>
          <w:szCs w:val="23"/>
        </w:rPr>
        <w:t>en el que el usuario introduce la contraseña,</w:t>
      </w:r>
      <w:r w:rsidRPr="00C22CA4">
        <w:rPr>
          <w:rFonts w:ascii="Arial" w:hAnsi="Arial" w:cs="Arial"/>
          <w:color w:val="000000"/>
          <w:sz w:val="24"/>
          <w:szCs w:val="23"/>
        </w:rPr>
        <w:t xml:space="preserve"> como se explica</w:t>
      </w:r>
      <w:r w:rsidR="00C22CA4" w:rsidRPr="00C22CA4">
        <w:rPr>
          <w:rFonts w:ascii="Arial" w:hAnsi="Arial" w:cs="Arial"/>
          <w:color w:val="000000"/>
          <w:sz w:val="24"/>
          <w:szCs w:val="23"/>
        </w:rPr>
        <w:t xml:space="preserve"> </w:t>
      </w:r>
      <w:r w:rsidRPr="00C22CA4">
        <w:rPr>
          <w:rFonts w:ascii="Arial" w:hAnsi="Arial" w:cs="Arial"/>
          <w:color w:val="000000"/>
          <w:sz w:val="24"/>
          <w:szCs w:val="23"/>
        </w:rPr>
        <w:t>anteriormente</w:t>
      </w:r>
      <w:r w:rsidR="005F67C4">
        <w:rPr>
          <w:rFonts w:ascii="Arial" w:hAnsi="Arial" w:cs="Arial"/>
          <w:color w:val="000000"/>
          <w:sz w:val="24"/>
          <w:szCs w:val="23"/>
        </w:rPr>
        <w:t>,</w:t>
      </w:r>
      <w:r w:rsidRPr="00C22CA4">
        <w:rPr>
          <w:rFonts w:ascii="Arial" w:hAnsi="Arial" w:cs="Arial"/>
          <w:color w:val="000000"/>
          <w:sz w:val="24"/>
          <w:szCs w:val="23"/>
        </w:rPr>
        <w:t xml:space="preserve"> es donde </w:t>
      </w:r>
      <w:r w:rsidR="005F67C4">
        <w:rPr>
          <w:rFonts w:ascii="Arial" w:hAnsi="Arial" w:cs="Arial"/>
          <w:color w:val="000000"/>
          <w:sz w:val="24"/>
          <w:szCs w:val="23"/>
        </w:rPr>
        <w:t>un tercero</w:t>
      </w:r>
      <w:r w:rsidRPr="00C22CA4">
        <w:rPr>
          <w:rFonts w:ascii="Arial" w:hAnsi="Arial" w:cs="Arial"/>
          <w:color w:val="000000"/>
          <w:sz w:val="24"/>
          <w:szCs w:val="23"/>
        </w:rPr>
        <w:t xml:space="preserve"> tiene posibilidad de realizar algún ataque contra</w:t>
      </w:r>
      <w:r w:rsidR="00C22CA4">
        <w:rPr>
          <w:rFonts w:ascii="Arial" w:hAnsi="Arial" w:cs="Arial"/>
          <w:color w:val="000000"/>
          <w:sz w:val="24"/>
          <w:szCs w:val="23"/>
        </w:rPr>
        <w:t xml:space="preserve"> </w:t>
      </w:r>
      <w:r w:rsidRPr="00C22CA4">
        <w:rPr>
          <w:rFonts w:ascii="Arial" w:hAnsi="Arial" w:cs="Arial"/>
          <w:color w:val="000000"/>
          <w:sz w:val="24"/>
          <w:szCs w:val="23"/>
        </w:rPr>
        <w:t>el software</w:t>
      </w:r>
      <w:r w:rsidR="0061785F">
        <w:rPr>
          <w:rFonts w:ascii="Arial" w:hAnsi="Arial" w:cs="Arial"/>
          <w:color w:val="000000"/>
          <w:sz w:val="24"/>
          <w:szCs w:val="23"/>
        </w:rPr>
        <w:t>.</w:t>
      </w:r>
      <w:r w:rsidR="00C22CA4" w:rsidRPr="00C22CA4">
        <w:rPr>
          <w:rFonts w:ascii="Arial" w:hAnsi="Arial" w:cs="Arial"/>
          <w:color w:val="000000"/>
          <w:sz w:val="24"/>
          <w:szCs w:val="23"/>
        </w:rPr>
        <w:t xml:space="preserve"> </w:t>
      </w:r>
      <w:r w:rsidRPr="00C22CA4">
        <w:rPr>
          <w:rFonts w:ascii="Arial" w:hAnsi="Arial" w:cs="Arial"/>
          <w:color w:val="000000"/>
          <w:sz w:val="24"/>
          <w:szCs w:val="23"/>
        </w:rPr>
        <w:t>En el momento en que el sistema carga un fichero desde el almacenamiento del</w:t>
      </w:r>
      <w:r w:rsidR="00C22CA4" w:rsidRPr="00C22CA4">
        <w:rPr>
          <w:rFonts w:ascii="Arial" w:hAnsi="Arial" w:cs="Arial"/>
          <w:color w:val="000000"/>
          <w:sz w:val="24"/>
          <w:szCs w:val="23"/>
        </w:rPr>
        <w:t xml:space="preserve"> </w:t>
      </w:r>
      <w:r w:rsidRPr="00C22CA4">
        <w:rPr>
          <w:rFonts w:ascii="Arial" w:hAnsi="Arial" w:cs="Arial"/>
          <w:color w:val="000000"/>
          <w:sz w:val="24"/>
          <w:szCs w:val="23"/>
        </w:rPr>
        <w:t>dispositivo este puede presentar alguna característica que lo convierta en malicioso</w:t>
      </w:r>
      <w:r w:rsidR="00C22CA4" w:rsidRPr="00C22CA4">
        <w:rPr>
          <w:rFonts w:ascii="Arial" w:hAnsi="Arial" w:cs="Arial"/>
          <w:color w:val="000000"/>
          <w:sz w:val="24"/>
          <w:szCs w:val="23"/>
        </w:rPr>
        <w:t xml:space="preserve"> </w:t>
      </w:r>
      <w:r w:rsidRPr="00C22CA4">
        <w:rPr>
          <w:rFonts w:ascii="Arial" w:hAnsi="Arial" w:cs="Arial"/>
          <w:color w:val="000000"/>
          <w:sz w:val="24"/>
          <w:szCs w:val="23"/>
        </w:rPr>
        <w:t>para nuestra aplicación</w:t>
      </w:r>
      <w:r w:rsidR="0061785F">
        <w:rPr>
          <w:rFonts w:ascii="Arial" w:hAnsi="Arial" w:cs="Arial"/>
          <w:color w:val="000000"/>
          <w:sz w:val="24"/>
          <w:szCs w:val="23"/>
        </w:rPr>
        <w:t>.</w:t>
      </w:r>
    </w:p>
    <w:p w:rsidR="005F67C4" w:rsidRPr="00C22CA4" w:rsidRDefault="005F67C4" w:rsidP="00C22CA4">
      <w:pPr>
        <w:autoSpaceDE w:val="0"/>
        <w:autoSpaceDN w:val="0"/>
        <w:adjustRightInd w:val="0"/>
        <w:spacing w:after="0" w:line="240" w:lineRule="auto"/>
        <w:jc w:val="both"/>
        <w:rPr>
          <w:rFonts w:ascii="Arial" w:hAnsi="Arial" w:cs="Arial"/>
          <w:color w:val="000000"/>
          <w:sz w:val="24"/>
          <w:szCs w:val="23"/>
        </w:rPr>
      </w:pPr>
    </w:p>
    <w:p w:rsidR="007E2193" w:rsidRPr="000816D4" w:rsidRDefault="007E2193" w:rsidP="00C22CA4">
      <w:pPr>
        <w:pStyle w:val="Heading3"/>
        <w:spacing w:after="240"/>
        <w:rPr>
          <w:rFonts w:ascii="Arial" w:hAnsi="Arial" w:cs="Arial"/>
          <w:b/>
          <w:bCs/>
          <w:color w:val="000000"/>
          <w:sz w:val="28"/>
          <w:szCs w:val="28"/>
        </w:rPr>
      </w:pPr>
      <w:bookmarkStart w:id="138" w:name="_Toc56866506"/>
      <w:r w:rsidRPr="000816D4">
        <w:rPr>
          <w:rFonts w:ascii="Arial" w:hAnsi="Arial" w:cs="Arial"/>
          <w:b/>
          <w:bCs/>
          <w:color w:val="000000"/>
          <w:sz w:val="28"/>
          <w:szCs w:val="28"/>
        </w:rPr>
        <w:t>1.1.</w:t>
      </w:r>
      <w:r w:rsidR="005F67C4">
        <w:rPr>
          <w:rFonts w:ascii="Arial" w:hAnsi="Arial" w:cs="Arial"/>
          <w:b/>
          <w:bCs/>
          <w:color w:val="000000"/>
          <w:sz w:val="28"/>
          <w:szCs w:val="28"/>
        </w:rPr>
        <w:t>6</w:t>
      </w:r>
      <w:r w:rsidRPr="000816D4">
        <w:rPr>
          <w:rFonts w:ascii="Arial" w:hAnsi="Arial" w:cs="Arial"/>
          <w:b/>
          <w:bCs/>
          <w:color w:val="000000"/>
          <w:sz w:val="28"/>
          <w:szCs w:val="28"/>
        </w:rPr>
        <w:t>. Reglas del Negocio</w:t>
      </w:r>
      <w:bookmarkEnd w:id="138"/>
    </w:p>
    <w:p w:rsidR="007E2193" w:rsidRDefault="007E2193" w:rsidP="00D17061">
      <w:pPr>
        <w:autoSpaceDE w:val="0"/>
        <w:autoSpaceDN w:val="0"/>
        <w:adjustRightInd w:val="0"/>
        <w:spacing w:line="240" w:lineRule="auto"/>
        <w:rPr>
          <w:rFonts w:ascii="Arial" w:hAnsi="Arial" w:cs="Arial"/>
          <w:color w:val="000000"/>
          <w:sz w:val="24"/>
          <w:szCs w:val="24"/>
        </w:rPr>
      </w:pPr>
      <w:r w:rsidRPr="00C22CA4">
        <w:rPr>
          <w:rFonts w:ascii="Arial" w:hAnsi="Arial" w:cs="Arial"/>
          <w:color w:val="000000"/>
          <w:sz w:val="24"/>
          <w:szCs w:val="24"/>
        </w:rPr>
        <w:t>TABLA 1.2: Reglas del Negocio</w:t>
      </w:r>
    </w:p>
    <w:tbl>
      <w:tblPr>
        <w:tblStyle w:val="TableGrid"/>
        <w:tblW w:w="0" w:type="auto"/>
        <w:tblLook w:val="04A0" w:firstRow="1" w:lastRow="0" w:firstColumn="1" w:lastColumn="0" w:noHBand="0" w:noVBand="1"/>
      </w:tblPr>
      <w:tblGrid>
        <w:gridCol w:w="6295"/>
        <w:gridCol w:w="2364"/>
      </w:tblGrid>
      <w:tr w:rsidR="00C22CA4" w:rsidTr="00D17061">
        <w:tc>
          <w:tcPr>
            <w:tcW w:w="6295"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b/>
                <w:bCs/>
                <w:sz w:val="24"/>
              </w:rPr>
              <w:t>Reglas del Negocio</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b/>
                <w:bCs/>
                <w:sz w:val="24"/>
              </w:rPr>
              <w:t>Patrón</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 xml:space="preserve">Solo cuando se haya creado un archivo multimedia e introducido una contraseña se ejecutará el </w:t>
            </w:r>
            <w:commentRangeStart w:id="139"/>
            <w:r w:rsidRPr="00D17061">
              <w:rPr>
                <w:rFonts w:ascii="Arial" w:hAnsi="Arial" w:cs="Arial"/>
                <w:sz w:val="24"/>
              </w:rPr>
              <w:t>algoritmo</w:t>
            </w:r>
            <w:commentRangeEnd w:id="139"/>
            <w:r w:rsidR="00BB4056">
              <w:rPr>
                <w:rStyle w:val="CommentReference"/>
              </w:rPr>
              <w:commentReference w:id="139"/>
            </w:r>
            <w:r w:rsidRPr="00D17061">
              <w:rPr>
                <w:rFonts w:ascii="Arial" w:hAnsi="Arial" w:cs="Arial"/>
                <w:sz w:val="24"/>
              </w:rPr>
              <w:t>.</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Precondición</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El usuario es el responsable de crear el archivo multimedia con el que se va a trabajar y de introducir una contraseña.</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Responsabilidad</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El sistema es el responsable de cifrar o descifrar el archivo.</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Responsabilidad</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Cuan</w:t>
            </w:r>
            <w:r w:rsidR="005F67C4">
              <w:rPr>
                <w:rFonts w:ascii="Arial" w:hAnsi="Arial" w:cs="Arial"/>
                <w:sz w:val="24"/>
              </w:rPr>
              <w:t>do la contraseña introducida es</w:t>
            </w:r>
            <w:r w:rsidRPr="00D17061">
              <w:rPr>
                <w:rFonts w:ascii="Arial" w:hAnsi="Arial" w:cs="Arial"/>
                <w:sz w:val="24"/>
              </w:rPr>
              <w:t xml:space="preserve"> incorrecta se le envía una notificación al usuario para que la introduzca nuevamente si así lo desea.</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Estímulo/Respuesta</w:t>
            </w:r>
          </w:p>
        </w:tc>
      </w:tr>
      <w:tr w:rsidR="00C22CA4" w:rsidTr="00D17061">
        <w:tc>
          <w:tcPr>
            <w:tcW w:w="6295" w:type="dxa"/>
          </w:tcPr>
          <w:p w:rsidR="00C22CA4" w:rsidRPr="00D17061" w:rsidRDefault="00C22CA4" w:rsidP="00D17061">
            <w:pPr>
              <w:autoSpaceDE w:val="0"/>
              <w:autoSpaceDN w:val="0"/>
              <w:adjustRightInd w:val="0"/>
              <w:jc w:val="both"/>
              <w:rPr>
                <w:rFonts w:ascii="Arial" w:hAnsi="Arial" w:cs="Arial"/>
                <w:color w:val="000000"/>
                <w:sz w:val="24"/>
                <w:szCs w:val="24"/>
              </w:rPr>
            </w:pPr>
            <w:r w:rsidRPr="00D17061">
              <w:rPr>
                <w:rFonts w:ascii="Arial" w:hAnsi="Arial" w:cs="Arial"/>
                <w:sz w:val="24"/>
              </w:rPr>
              <w:t>Se necesita conocer el archivo multimedia y la contraseña introducida por el usuario para que el sistema proceda a cifrar o descifrar.</w:t>
            </w:r>
          </w:p>
        </w:tc>
        <w:tc>
          <w:tcPr>
            <w:tcW w:w="2199" w:type="dxa"/>
          </w:tcPr>
          <w:p w:rsidR="00C22CA4" w:rsidRPr="00D17061" w:rsidRDefault="00C22CA4" w:rsidP="007E2193">
            <w:pPr>
              <w:autoSpaceDE w:val="0"/>
              <w:autoSpaceDN w:val="0"/>
              <w:adjustRightInd w:val="0"/>
              <w:rPr>
                <w:rFonts w:ascii="Arial" w:hAnsi="Arial" w:cs="Arial"/>
                <w:color w:val="000000"/>
                <w:sz w:val="24"/>
                <w:szCs w:val="24"/>
              </w:rPr>
            </w:pPr>
            <w:r w:rsidRPr="00D17061">
              <w:rPr>
                <w:rFonts w:ascii="Arial" w:hAnsi="Arial" w:cs="Arial"/>
                <w:sz w:val="24"/>
              </w:rPr>
              <w:t>Flujo de Control</w:t>
            </w:r>
          </w:p>
        </w:tc>
      </w:tr>
    </w:tbl>
    <w:p w:rsidR="00C22CA4" w:rsidRPr="00C22CA4" w:rsidRDefault="00C22CA4" w:rsidP="007E2193">
      <w:pPr>
        <w:autoSpaceDE w:val="0"/>
        <w:autoSpaceDN w:val="0"/>
        <w:adjustRightInd w:val="0"/>
        <w:spacing w:after="0" w:line="240" w:lineRule="auto"/>
        <w:rPr>
          <w:rFonts w:ascii="Arial" w:hAnsi="Arial" w:cs="Arial"/>
          <w:color w:val="000000"/>
          <w:sz w:val="24"/>
          <w:szCs w:val="24"/>
        </w:rPr>
      </w:pPr>
    </w:p>
    <w:p w:rsidR="007E2193" w:rsidRPr="00D17061" w:rsidRDefault="007E2193" w:rsidP="00D17061">
      <w:pPr>
        <w:pStyle w:val="Heading2"/>
        <w:spacing w:after="240"/>
        <w:rPr>
          <w:rFonts w:ascii="Arial" w:hAnsi="Arial" w:cs="Arial"/>
          <w:b/>
          <w:bCs/>
          <w:color w:val="000000"/>
          <w:sz w:val="32"/>
          <w:szCs w:val="33"/>
        </w:rPr>
      </w:pPr>
      <w:bookmarkStart w:id="140" w:name="_Toc56866507"/>
      <w:r w:rsidRPr="00D17061">
        <w:rPr>
          <w:rFonts w:ascii="Arial" w:hAnsi="Arial" w:cs="Arial"/>
          <w:b/>
          <w:bCs/>
          <w:color w:val="000000"/>
          <w:sz w:val="32"/>
          <w:szCs w:val="33"/>
        </w:rPr>
        <w:t xml:space="preserve">1.2. </w:t>
      </w:r>
      <w:proofErr w:type="spellStart"/>
      <w:r w:rsidRPr="00D17061">
        <w:rPr>
          <w:rFonts w:ascii="Arial" w:hAnsi="Arial" w:cs="Arial"/>
          <w:b/>
          <w:bCs/>
          <w:color w:val="000000"/>
          <w:sz w:val="32"/>
          <w:szCs w:val="33"/>
        </w:rPr>
        <w:t>Android</w:t>
      </w:r>
      <w:bookmarkEnd w:id="140"/>
      <w:proofErr w:type="spellEnd"/>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4"/>
        </w:rPr>
      </w:pPr>
      <w:proofErr w:type="spellStart"/>
      <w:r w:rsidRPr="00D17061">
        <w:rPr>
          <w:rFonts w:ascii="Arial" w:hAnsi="Arial" w:cs="Arial"/>
          <w:color w:val="000000"/>
          <w:sz w:val="24"/>
          <w:szCs w:val="24"/>
        </w:rPr>
        <w:t>Android</w:t>
      </w:r>
      <w:proofErr w:type="spellEnd"/>
      <w:r w:rsidRPr="00D17061">
        <w:rPr>
          <w:rFonts w:ascii="Arial" w:hAnsi="Arial" w:cs="Arial"/>
          <w:color w:val="000000"/>
          <w:sz w:val="24"/>
          <w:szCs w:val="24"/>
        </w:rPr>
        <w:t xml:space="preserve"> es un sistema operativo con una plataforma abierta para dispositivos móviles</w:t>
      </w:r>
      <w:r w:rsidR="00D17061" w:rsidRPr="00D17061">
        <w:rPr>
          <w:rFonts w:ascii="Arial" w:hAnsi="Arial" w:cs="Arial"/>
          <w:color w:val="000000"/>
          <w:sz w:val="24"/>
          <w:szCs w:val="24"/>
        </w:rPr>
        <w:t xml:space="preserve"> </w:t>
      </w:r>
      <w:r w:rsidRPr="00D17061">
        <w:rPr>
          <w:rFonts w:ascii="Arial" w:hAnsi="Arial" w:cs="Arial"/>
          <w:color w:val="000000"/>
          <w:sz w:val="24"/>
          <w:szCs w:val="24"/>
        </w:rPr>
        <w:t xml:space="preserve">adquirido por Google y la </w:t>
      </w:r>
      <w:r w:rsidRPr="00BB4056">
        <w:rPr>
          <w:rFonts w:ascii="Arial" w:hAnsi="Arial" w:cs="Arial"/>
          <w:i/>
          <w:color w:val="000000"/>
          <w:sz w:val="24"/>
          <w:szCs w:val="24"/>
          <w:rPrChange w:id="141" w:author="decano" w:date="2020-12-25T22:29:00Z">
            <w:rPr>
              <w:rFonts w:ascii="Arial" w:hAnsi="Arial" w:cs="Arial"/>
              <w:color w:val="000000"/>
              <w:sz w:val="24"/>
              <w:szCs w:val="24"/>
            </w:rPr>
          </w:rPrChange>
        </w:rPr>
        <w:t xml:space="preserve">Open </w:t>
      </w:r>
      <w:proofErr w:type="spellStart"/>
      <w:r w:rsidRPr="00BB4056">
        <w:rPr>
          <w:rFonts w:ascii="Arial" w:hAnsi="Arial" w:cs="Arial"/>
          <w:i/>
          <w:color w:val="000000"/>
          <w:sz w:val="24"/>
          <w:szCs w:val="24"/>
          <w:rPrChange w:id="142" w:author="decano" w:date="2020-12-25T22:29:00Z">
            <w:rPr>
              <w:rFonts w:ascii="Arial" w:hAnsi="Arial" w:cs="Arial"/>
              <w:color w:val="000000"/>
              <w:sz w:val="24"/>
              <w:szCs w:val="24"/>
            </w:rPr>
          </w:rPrChange>
        </w:rPr>
        <w:t>Handset</w:t>
      </w:r>
      <w:proofErr w:type="spellEnd"/>
      <w:r w:rsidRPr="00BB4056">
        <w:rPr>
          <w:rFonts w:ascii="Arial" w:hAnsi="Arial" w:cs="Arial"/>
          <w:i/>
          <w:color w:val="000000"/>
          <w:sz w:val="24"/>
          <w:szCs w:val="24"/>
          <w:rPrChange w:id="143" w:author="decano" w:date="2020-12-25T22:29:00Z">
            <w:rPr>
              <w:rFonts w:ascii="Arial" w:hAnsi="Arial" w:cs="Arial"/>
              <w:color w:val="000000"/>
              <w:sz w:val="24"/>
              <w:szCs w:val="24"/>
            </w:rPr>
          </w:rPrChange>
        </w:rPr>
        <w:t xml:space="preserve"> Alli</w:t>
      </w:r>
      <w:ins w:id="144" w:author="decano" w:date="2020-12-25T22:29:00Z">
        <w:r w:rsidR="00BB4056" w:rsidRPr="00BB4056">
          <w:rPr>
            <w:rFonts w:ascii="Arial" w:hAnsi="Arial" w:cs="Arial"/>
            <w:i/>
            <w:color w:val="000000"/>
            <w:sz w:val="24"/>
            <w:szCs w:val="24"/>
            <w:rPrChange w:id="145" w:author="decano" w:date="2020-12-25T22:29:00Z">
              <w:rPr>
                <w:rFonts w:ascii="Arial" w:hAnsi="Arial" w:cs="Arial"/>
                <w:color w:val="000000"/>
                <w:sz w:val="24"/>
                <w:szCs w:val="24"/>
              </w:rPr>
            </w:rPrChange>
          </w:rPr>
          <w:t>a</w:t>
        </w:r>
      </w:ins>
      <w:del w:id="146" w:author="decano" w:date="2020-12-25T22:29:00Z">
        <w:r w:rsidRPr="00BB4056" w:rsidDel="00BB4056">
          <w:rPr>
            <w:rFonts w:ascii="Arial" w:hAnsi="Arial" w:cs="Arial"/>
            <w:i/>
            <w:color w:val="000000"/>
            <w:sz w:val="24"/>
            <w:szCs w:val="24"/>
            <w:rPrChange w:id="147" w:author="decano" w:date="2020-12-25T22:29:00Z">
              <w:rPr>
                <w:rFonts w:ascii="Arial" w:hAnsi="Arial" w:cs="Arial"/>
                <w:color w:val="000000"/>
                <w:sz w:val="24"/>
                <w:szCs w:val="24"/>
              </w:rPr>
            </w:rPrChange>
          </w:rPr>
          <w:delText>e</w:delText>
        </w:r>
      </w:del>
      <w:r w:rsidRPr="00BB4056">
        <w:rPr>
          <w:rFonts w:ascii="Arial" w:hAnsi="Arial" w:cs="Arial"/>
          <w:i/>
          <w:color w:val="000000"/>
          <w:sz w:val="24"/>
          <w:szCs w:val="24"/>
          <w:rPrChange w:id="148" w:author="decano" w:date="2020-12-25T22:29:00Z">
            <w:rPr>
              <w:rFonts w:ascii="Arial" w:hAnsi="Arial" w:cs="Arial"/>
              <w:color w:val="000000"/>
              <w:sz w:val="24"/>
              <w:szCs w:val="24"/>
            </w:rPr>
          </w:rPrChange>
        </w:rPr>
        <w:t>nce</w:t>
      </w:r>
      <w:r w:rsidRPr="00D17061">
        <w:rPr>
          <w:rFonts w:ascii="Arial" w:hAnsi="Arial" w:cs="Arial"/>
          <w:color w:val="000000"/>
          <w:sz w:val="24"/>
          <w:szCs w:val="24"/>
        </w:rPr>
        <w:t>, su finalidad es satisfacer la necesidad</w:t>
      </w:r>
      <w:r w:rsidR="00D17061" w:rsidRPr="00D17061">
        <w:rPr>
          <w:rFonts w:ascii="Arial" w:hAnsi="Arial" w:cs="Arial"/>
          <w:color w:val="000000"/>
          <w:sz w:val="24"/>
          <w:szCs w:val="24"/>
        </w:rPr>
        <w:t xml:space="preserve"> </w:t>
      </w:r>
      <w:r w:rsidRPr="00D17061">
        <w:rPr>
          <w:rFonts w:ascii="Arial" w:hAnsi="Arial" w:cs="Arial"/>
          <w:color w:val="000000"/>
          <w:sz w:val="24"/>
          <w:szCs w:val="24"/>
        </w:rPr>
        <w:t>de los operadores móviles y fabricantes de dispositivos, además de fomentar el desarrollo</w:t>
      </w:r>
      <w:r w:rsidR="00D17061" w:rsidRPr="00D17061">
        <w:rPr>
          <w:rFonts w:ascii="Arial" w:hAnsi="Arial" w:cs="Arial"/>
          <w:color w:val="000000"/>
          <w:sz w:val="24"/>
          <w:szCs w:val="24"/>
        </w:rPr>
        <w:t xml:space="preserve"> </w:t>
      </w:r>
      <w:r w:rsidRPr="00D17061">
        <w:rPr>
          <w:rFonts w:ascii="Arial" w:hAnsi="Arial" w:cs="Arial"/>
          <w:color w:val="000000"/>
          <w:sz w:val="24"/>
          <w:szCs w:val="24"/>
        </w:rPr>
        <w:t>de aplicaciones, cualidad que ningún otro sistema operativo incluye en sus conceptos</w:t>
      </w:r>
      <w:r w:rsidR="003F6E14">
        <w:rPr>
          <w:rFonts w:ascii="Arial" w:hAnsi="Arial" w:cs="Arial"/>
          <w:color w:val="000000"/>
          <w:sz w:val="24"/>
          <w:szCs w:val="24"/>
        </w:rPr>
        <w:t xml:space="preserve"> [1]</w:t>
      </w:r>
      <w:r w:rsidR="00D17061" w:rsidRPr="00D17061">
        <w:rPr>
          <w:rFonts w:ascii="Arial" w:hAnsi="Arial" w:cs="Arial"/>
          <w:color w:val="000000"/>
          <w:sz w:val="24"/>
          <w:szCs w:val="24"/>
        </w:rPr>
        <w:t>.</w:t>
      </w:r>
    </w:p>
    <w:p w:rsidR="00D17061" w:rsidRPr="00D17061" w:rsidRDefault="00D17061" w:rsidP="00D17061">
      <w:pPr>
        <w:autoSpaceDE w:val="0"/>
        <w:autoSpaceDN w:val="0"/>
        <w:adjustRightInd w:val="0"/>
        <w:spacing w:after="0" w:line="240" w:lineRule="auto"/>
        <w:jc w:val="both"/>
        <w:rPr>
          <w:rFonts w:ascii="Arial" w:hAnsi="Arial" w:cs="Arial"/>
          <w:color w:val="000000"/>
          <w:sz w:val="24"/>
          <w:szCs w:val="24"/>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4"/>
        </w:rPr>
      </w:pPr>
      <w:proofErr w:type="spellStart"/>
      <w:r w:rsidRPr="00D17061">
        <w:rPr>
          <w:rFonts w:ascii="Arial" w:hAnsi="Arial" w:cs="Arial"/>
          <w:color w:val="000000"/>
          <w:sz w:val="24"/>
          <w:szCs w:val="24"/>
        </w:rPr>
        <w:t>Android</w:t>
      </w:r>
      <w:proofErr w:type="spellEnd"/>
      <w:ins w:id="149" w:author="decano" w:date="2020-12-25T22:29:00Z">
        <w:r w:rsidR="00BB4056">
          <w:rPr>
            <w:rFonts w:ascii="Arial" w:hAnsi="Arial" w:cs="Arial"/>
            <w:color w:val="000000"/>
            <w:sz w:val="24"/>
            <w:szCs w:val="24"/>
          </w:rPr>
          <w:t>,</w:t>
        </w:r>
      </w:ins>
      <w:r w:rsidRPr="00D17061">
        <w:rPr>
          <w:rFonts w:ascii="Arial" w:hAnsi="Arial" w:cs="Arial"/>
          <w:color w:val="000000"/>
          <w:sz w:val="24"/>
          <w:szCs w:val="24"/>
        </w:rPr>
        <w:t xml:space="preserve"> bajo la definición de Google se considera un software </w:t>
      </w:r>
      <w:proofErr w:type="spellStart"/>
      <w:r w:rsidRPr="00BB4056">
        <w:rPr>
          <w:rFonts w:ascii="Arial" w:hAnsi="Arial" w:cs="Arial"/>
          <w:i/>
          <w:color w:val="000000"/>
          <w:sz w:val="24"/>
          <w:szCs w:val="24"/>
          <w:rPrChange w:id="150" w:author="decano" w:date="2020-12-25T22:29:00Z">
            <w:rPr>
              <w:rFonts w:ascii="Arial" w:hAnsi="Arial" w:cs="Arial"/>
              <w:color w:val="000000"/>
              <w:sz w:val="24"/>
              <w:szCs w:val="24"/>
            </w:rPr>
          </w:rPrChange>
        </w:rPr>
        <w:t>stack</w:t>
      </w:r>
      <w:proofErr w:type="spellEnd"/>
      <w:r w:rsidRPr="00D17061">
        <w:rPr>
          <w:rFonts w:ascii="Arial" w:hAnsi="Arial" w:cs="Arial"/>
          <w:color w:val="000000"/>
          <w:sz w:val="24"/>
          <w:szCs w:val="24"/>
        </w:rPr>
        <w:t xml:space="preserve"> o una pila de</w:t>
      </w:r>
      <w:r w:rsidR="00A96685">
        <w:rPr>
          <w:rFonts w:ascii="Arial" w:hAnsi="Arial" w:cs="Arial"/>
          <w:color w:val="000000"/>
          <w:sz w:val="24"/>
          <w:szCs w:val="24"/>
        </w:rPr>
        <w:t xml:space="preserve"> </w:t>
      </w:r>
      <w:r w:rsidRPr="00D17061">
        <w:rPr>
          <w:rFonts w:ascii="Arial" w:hAnsi="Arial" w:cs="Arial"/>
          <w:color w:val="000000"/>
          <w:sz w:val="24"/>
          <w:szCs w:val="24"/>
        </w:rPr>
        <w:t>software, ya que está conformada por:</w:t>
      </w:r>
    </w:p>
    <w:p w:rsidR="007E2193" w:rsidRPr="00D17061" w:rsidRDefault="007E2193" w:rsidP="00D17061">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El sistema operativo: donde todas las funciones se desarrollan.</w:t>
      </w:r>
    </w:p>
    <w:p w:rsidR="007E2193" w:rsidRPr="00D17061" w:rsidRDefault="007E2193" w:rsidP="00D17061">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El middleware: que permite la conexión entre redes</w:t>
      </w:r>
    </w:p>
    <w:p w:rsidR="007E2193" w:rsidRPr="00D17061" w:rsidRDefault="007E2193" w:rsidP="00D17061">
      <w:pPr>
        <w:pStyle w:val="ListParagraph"/>
        <w:numPr>
          <w:ilvl w:val="0"/>
          <w:numId w:val="2"/>
        </w:numPr>
        <w:autoSpaceDE w:val="0"/>
        <w:autoSpaceDN w:val="0"/>
        <w:adjustRightInd w:val="0"/>
        <w:spacing w:after="0" w:line="240" w:lineRule="auto"/>
        <w:jc w:val="both"/>
        <w:rPr>
          <w:rFonts w:ascii="Arial" w:hAnsi="Arial" w:cs="Arial"/>
          <w:color w:val="000000"/>
          <w:sz w:val="24"/>
          <w:szCs w:val="24"/>
        </w:rPr>
      </w:pPr>
      <w:r w:rsidRPr="00D17061">
        <w:rPr>
          <w:rFonts w:ascii="Arial" w:hAnsi="Arial" w:cs="Arial"/>
          <w:color w:val="000000"/>
          <w:sz w:val="24"/>
          <w:szCs w:val="24"/>
        </w:rPr>
        <w:t xml:space="preserve">Las aplicaciones o </w:t>
      </w:r>
      <w:proofErr w:type="spellStart"/>
      <w:r w:rsidRPr="00D17061">
        <w:rPr>
          <w:rFonts w:ascii="Arial" w:hAnsi="Arial" w:cs="Arial"/>
          <w:color w:val="000000"/>
          <w:sz w:val="24"/>
          <w:szCs w:val="24"/>
        </w:rPr>
        <w:t>API’s</w:t>
      </w:r>
      <w:proofErr w:type="spellEnd"/>
      <w:r w:rsidRPr="00D17061">
        <w:rPr>
          <w:rFonts w:ascii="Arial" w:hAnsi="Arial" w:cs="Arial"/>
          <w:color w:val="000000"/>
          <w:sz w:val="24"/>
          <w:szCs w:val="24"/>
        </w:rPr>
        <w:t>: que constituyen todos los programas que el teléfono puede</w:t>
      </w:r>
      <w:r w:rsidR="00D17061" w:rsidRPr="00D17061">
        <w:rPr>
          <w:rFonts w:ascii="Arial" w:hAnsi="Arial" w:cs="Arial"/>
          <w:color w:val="000000"/>
          <w:sz w:val="24"/>
          <w:szCs w:val="24"/>
        </w:rPr>
        <w:t xml:space="preserve"> </w:t>
      </w:r>
      <w:r w:rsidRPr="00D17061">
        <w:rPr>
          <w:rFonts w:ascii="Arial" w:hAnsi="Arial" w:cs="Arial"/>
          <w:color w:val="000000"/>
          <w:sz w:val="24"/>
          <w:szCs w:val="24"/>
        </w:rPr>
        <w:t>ejecutar.</w:t>
      </w:r>
    </w:p>
    <w:p w:rsidR="00D17061" w:rsidRPr="00D17061" w:rsidRDefault="00D17061" w:rsidP="00D17061">
      <w:pPr>
        <w:pStyle w:val="ListParagraph"/>
        <w:autoSpaceDE w:val="0"/>
        <w:autoSpaceDN w:val="0"/>
        <w:adjustRightInd w:val="0"/>
        <w:spacing w:after="0" w:line="240" w:lineRule="auto"/>
        <w:ind w:left="360"/>
        <w:jc w:val="both"/>
        <w:rPr>
          <w:rFonts w:ascii="Arial" w:hAnsi="Arial" w:cs="Arial"/>
          <w:color w:val="000000"/>
          <w:sz w:val="24"/>
          <w:szCs w:val="24"/>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4"/>
        </w:rPr>
      </w:pPr>
      <w:commentRangeStart w:id="151"/>
      <w:del w:id="152" w:author="decano" w:date="2020-12-25T22:30:00Z">
        <w:r w:rsidRPr="00D17061" w:rsidDel="00BB4056">
          <w:rPr>
            <w:rFonts w:ascii="Arial" w:hAnsi="Arial" w:cs="Arial"/>
            <w:color w:val="000000"/>
            <w:sz w:val="24"/>
            <w:szCs w:val="24"/>
          </w:rPr>
          <w:delText>Android</w:delText>
        </w:r>
      </w:del>
      <w:commentRangeEnd w:id="151"/>
      <w:r w:rsidR="00BB4056">
        <w:rPr>
          <w:rStyle w:val="CommentReference"/>
        </w:rPr>
        <w:commentReference w:id="151"/>
      </w:r>
      <w:del w:id="153" w:author="decano" w:date="2020-12-25T22:30:00Z">
        <w:r w:rsidRPr="00D17061" w:rsidDel="00BB4056">
          <w:rPr>
            <w:rFonts w:ascii="Arial" w:hAnsi="Arial" w:cs="Arial"/>
            <w:color w:val="000000"/>
            <w:sz w:val="24"/>
            <w:szCs w:val="24"/>
          </w:rPr>
          <w:delText>, el sistema operativo dirigido por Google es una opción tecnológica que</w:delText>
        </w:r>
        <w:r w:rsid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realmente ha tenido gran influencia en el mundo de los dispositivos móviles inteligentes</w:delText>
        </w:r>
        <w:r w:rsidR="00D17061" w:rsidRP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y su rápido crecimiento le ha permitido ser considerado como un gran rival ante el resto</w:delText>
        </w:r>
        <w:r w:rsidR="00D17061" w:rsidRP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 xml:space="preserve">de los sistemas operativos que lideran el mercado de los </w:delText>
        </w:r>
        <w:r w:rsidR="00D17061" w:rsidRPr="00D17061" w:rsidDel="00BB4056">
          <w:rPr>
            <w:rFonts w:ascii="Arial" w:hAnsi="Arial" w:cs="Arial"/>
            <w:color w:val="000000"/>
            <w:sz w:val="24"/>
            <w:szCs w:val="24"/>
          </w:rPr>
          <w:delText>Smartphone</w:delText>
        </w:r>
        <w:r w:rsidRPr="00D17061" w:rsidDel="00BB4056">
          <w:rPr>
            <w:rFonts w:ascii="Arial" w:hAnsi="Arial" w:cs="Arial"/>
            <w:color w:val="000000"/>
            <w:sz w:val="24"/>
            <w:szCs w:val="24"/>
          </w:rPr>
          <w:delText>. Android cumple</w:delText>
        </w:r>
        <w:r w:rsidR="00D17061" w:rsidRP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con ciertas características que lo han impulsado rápidamente permitiéndole formar</w:delText>
        </w:r>
        <w:r w:rsidR="00D17061" w:rsidRP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parte del mundo de los dispositivos móviles inteligentes que ha percibido en él una</w:delText>
        </w:r>
        <w:r w:rsidR="00D17061" w:rsidRP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opción innovadora capaz de satisfacer los requerimientos de quienes se convierten en</w:delText>
        </w:r>
        <w:r w:rsidR="00D17061" w:rsidRPr="00D17061" w:rsidDel="00BB4056">
          <w:rPr>
            <w:rFonts w:ascii="Arial" w:hAnsi="Arial" w:cs="Arial"/>
            <w:color w:val="000000"/>
            <w:sz w:val="24"/>
            <w:szCs w:val="24"/>
          </w:rPr>
          <w:delText xml:space="preserve"> </w:delText>
        </w:r>
        <w:r w:rsidRPr="00D17061" w:rsidDel="00BB4056">
          <w:rPr>
            <w:rFonts w:ascii="Arial" w:hAnsi="Arial" w:cs="Arial"/>
            <w:color w:val="000000"/>
            <w:sz w:val="24"/>
            <w:szCs w:val="24"/>
          </w:rPr>
          <w:delText>sus usuarios</w:delText>
        </w:r>
        <w:r w:rsidR="00BD1F84" w:rsidDel="00BB4056">
          <w:rPr>
            <w:rFonts w:ascii="Arial" w:hAnsi="Arial" w:cs="Arial"/>
            <w:color w:val="000000"/>
            <w:sz w:val="24"/>
            <w:szCs w:val="24"/>
          </w:rPr>
          <w:delText xml:space="preserve"> [1]</w:delText>
        </w:r>
        <w:r w:rsidR="00A96685" w:rsidDel="00BB4056">
          <w:rPr>
            <w:rFonts w:ascii="Arial" w:hAnsi="Arial" w:cs="Arial"/>
            <w:color w:val="000000"/>
            <w:sz w:val="24"/>
            <w:szCs w:val="24"/>
          </w:rPr>
          <w:delText>, razón por la cual la aplicación en cuestión está diseñada para trabajar en Android</w:delText>
        </w:r>
      </w:del>
      <w:r w:rsidR="00A96685">
        <w:rPr>
          <w:rFonts w:ascii="Arial" w:hAnsi="Arial" w:cs="Arial"/>
          <w:color w:val="000000"/>
          <w:sz w:val="24"/>
          <w:szCs w:val="24"/>
        </w:rPr>
        <w:t>.</w:t>
      </w:r>
    </w:p>
    <w:p w:rsidR="007E2193" w:rsidRPr="000816D4" w:rsidRDefault="007E2193" w:rsidP="007E2193">
      <w:pPr>
        <w:autoSpaceDE w:val="0"/>
        <w:autoSpaceDN w:val="0"/>
        <w:adjustRightInd w:val="0"/>
        <w:spacing w:after="0" w:line="240" w:lineRule="auto"/>
        <w:rPr>
          <w:rFonts w:ascii="Arial" w:hAnsi="Arial" w:cs="Arial"/>
          <w:color w:val="000000"/>
          <w:sz w:val="23"/>
          <w:szCs w:val="23"/>
        </w:rPr>
      </w:pPr>
    </w:p>
    <w:p w:rsidR="007E2193" w:rsidRDefault="007E2193" w:rsidP="00611C0F">
      <w:pPr>
        <w:pStyle w:val="Heading3"/>
        <w:spacing w:after="240"/>
        <w:rPr>
          <w:rFonts w:ascii="Arial" w:hAnsi="Arial" w:cs="Arial"/>
          <w:b/>
          <w:bCs/>
          <w:color w:val="000000"/>
          <w:sz w:val="28"/>
          <w:szCs w:val="28"/>
        </w:rPr>
      </w:pPr>
      <w:bookmarkStart w:id="154" w:name="_Toc56866508"/>
      <w:r w:rsidRPr="000816D4">
        <w:rPr>
          <w:rFonts w:ascii="Arial" w:hAnsi="Arial" w:cs="Arial"/>
          <w:b/>
          <w:bCs/>
          <w:color w:val="000000"/>
          <w:sz w:val="28"/>
          <w:szCs w:val="28"/>
        </w:rPr>
        <w:lastRenderedPageBreak/>
        <w:t xml:space="preserve">1.2.1. </w:t>
      </w:r>
      <w:del w:id="155" w:author="decano" w:date="2020-12-25T22:31:00Z">
        <w:r w:rsidRPr="000816D4" w:rsidDel="00BB4056">
          <w:rPr>
            <w:rFonts w:ascii="Arial" w:hAnsi="Arial" w:cs="Arial"/>
            <w:b/>
            <w:bCs/>
            <w:color w:val="000000"/>
            <w:sz w:val="28"/>
            <w:szCs w:val="28"/>
          </w:rPr>
          <w:delText>API’s</w:delText>
        </w:r>
      </w:del>
      <w:bookmarkEnd w:id="154"/>
      <w:ins w:id="156" w:author="decano" w:date="2020-12-25T22:31:00Z">
        <w:r w:rsidR="00BB4056">
          <w:rPr>
            <w:rFonts w:ascii="Arial" w:hAnsi="Arial" w:cs="Arial"/>
            <w:b/>
            <w:bCs/>
            <w:color w:val="000000"/>
            <w:sz w:val="28"/>
            <w:szCs w:val="28"/>
          </w:rPr>
          <w:t xml:space="preserve">Captura de video en </w:t>
        </w:r>
        <w:proofErr w:type="spellStart"/>
        <w:r w:rsidR="00BB4056">
          <w:rPr>
            <w:rFonts w:ascii="Arial" w:hAnsi="Arial" w:cs="Arial"/>
            <w:b/>
            <w:bCs/>
            <w:color w:val="000000"/>
            <w:sz w:val="28"/>
            <w:szCs w:val="28"/>
          </w:rPr>
          <w:t>Android</w:t>
        </w:r>
      </w:ins>
      <w:proofErr w:type="spellEnd"/>
    </w:p>
    <w:p w:rsidR="00A96685" w:rsidRPr="00767AA7" w:rsidDel="00BB4056" w:rsidRDefault="00767AA7" w:rsidP="00A96685">
      <w:pPr>
        <w:pStyle w:val="Heading3"/>
        <w:rPr>
          <w:del w:id="157" w:author="decano" w:date="2020-12-25T22:31:00Z"/>
          <w:rFonts w:ascii="Arial" w:hAnsi="Arial" w:cs="Arial"/>
          <w:b/>
          <w:color w:val="auto"/>
        </w:rPr>
      </w:pPr>
      <w:bookmarkStart w:id="158" w:name="_Toc56866509"/>
      <w:del w:id="159" w:author="decano" w:date="2020-12-25T22:31:00Z">
        <w:r w:rsidRPr="00767AA7" w:rsidDel="00BB4056">
          <w:rPr>
            <w:rFonts w:ascii="Arial" w:hAnsi="Arial" w:cs="Arial"/>
            <w:b/>
            <w:color w:val="auto"/>
          </w:rPr>
          <w:delText>1.2.1.1 ¿Qué es una API?</w:delText>
        </w:r>
        <w:bookmarkEnd w:id="158"/>
      </w:del>
    </w:p>
    <w:p w:rsidR="00A96685" w:rsidRPr="00767AA7" w:rsidDel="00BB4056" w:rsidRDefault="00A96685" w:rsidP="00A96685">
      <w:pPr>
        <w:pStyle w:val="NormalWeb"/>
        <w:spacing w:before="0" w:beforeAutospacing="0"/>
        <w:jc w:val="both"/>
        <w:rPr>
          <w:del w:id="160" w:author="decano" w:date="2020-12-25T22:31:00Z"/>
          <w:rFonts w:ascii="Arial" w:hAnsi="Arial" w:cs="Arial"/>
        </w:rPr>
      </w:pPr>
      <w:del w:id="161" w:author="decano" w:date="2020-12-25T22:31:00Z">
        <w:r w:rsidRPr="00767AA7" w:rsidDel="00BB4056">
          <w:rPr>
            <w:rFonts w:ascii="Arial" w:hAnsi="Arial" w:cs="Arial"/>
          </w:rPr>
          <w:delText xml:space="preserve">Una API o </w:delText>
        </w:r>
        <w:r w:rsidRPr="00767AA7" w:rsidDel="00BB4056">
          <w:rPr>
            <w:rStyle w:val="Strong"/>
            <w:rFonts w:ascii="Arial" w:eastAsiaTheme="majorEastAsia" w:hAnsi="Arial" w:cs="Arial"/>
            <w:b w:val="0"/>
          </w:rPr>
          <w:delText>Application Programming Interface</w:delText>
        </w:r>
        <w:r w:rsidRPr="00767AA7" w:rsidDel="00BB4056">
          <w:rPr>
            <w:rFonts w:ascii="Arial" w:hAnsi="Arial" w:cs="Arial"/>
          </w:rPr>
          <w:delText xml:space="preserve"> (interfaz de programación de aplicaciones) abre la puerta a que dos componentes de software distintos se comuniquen para que ambos obtengan información del contrario. En un mundo informático en el que todo tiene patente las API´s son la única manera de ofrecer acceso seguro para que los desarrolladores puedan trabajar con programas y servicios externos de manera muy sencilla.</w:delText>
        </w:r>
      </w:del>
    </w:p>
    <w:p w:rsidR="00A96685" w:rsidRPr="00767AA7" w:rsidDel="00BB4056" w:rsidRDefault="00A96685" w:rsidP="00A96685">
      <w:pPr>
        <w:pStyle w:val="NormalWeb"/>
        <w:jc w:val="both"/>
        <w:rPr>
          <w:del w:id="162" w:author="decano" w:date="2020-12-25T22:31:00Z"/>
          <w:rFonts w:ascii="Arial" w:hAnsi="Arial" w:cs="Arial"/>
        </w:rPr>
      </w:pPr>
      <w:del w:id="163" w:author="decano" w:date="2020-12-25T22:31:00Z">
        <w:r w:rsidRPr="00767AA7" w:rsidDel="00BB4056">
          <w:rPr>
            <w:rFonts w:ascii="Arial" w:hAnsi="Arial" w:cs="Arial"/>
          </w:rPr>
          <w:delText>Cada API brinda comunicación entre dos softwares distintos para así intercambiar datos</w:delText>
        </w:r>
      </w:del>
    </w:p>
    <w:p w:rsidR="00A96685" w:rsidRPr="00767AA7" w:rsidRDefault="00A96685" w:rsidP="00A96685">
      <w:pPr>
        <w:pStyle w:val="NormalWeb"/>
        <w:spacing w:before="0" w:beforeAutospacing="0" w:after="0" w:afterAutospacing="0"/>
        <w:jc w:val="both"/>
        <w:rPr>
          <w:rFonts w:ascii="Arial" w:hAnsi="Arial" w:cs="Arial"/>
        </w:rPr>
      </w:pPr>
      <w:commentRangeStart w:id="164"/>
      <w:r w:rsidRPr="00767AA7">
        <w:rPr>
          <w:rFonts w:ascii="Arial" w:hAnsi="Arial" w:cs="Arial"/>
        </w:rPr>
        <w:t>En</w:t>
      </w:r>
      <w:commentRangeEnd w:id="164"/>
      <w:r w:rsidR="00BB4056">
        <w:rPr>
          <w:rStyle w:val="CommentReference"/>
          <w:rFonts w:asciiTheme="minorHAnsi" w:eastAsiaTheme="minorHAnsi" w:hAnsiTheme="minorHAnsi" w:cstheme="minorBidi"/>
          <w:lang w:eastAsia="en-US"/>
        </w:rPr>
        <w:commentReference w:id="164"/>
      </w:r>
      <w:r w:rsidRPr="00767AA7">
        <w:rPr>
          <w:rFonts w:ascii="Arial" w:hAnsi="Arial" w:cs="Arial"/>
        </w:rPr>
        <w:t xml:space="preserve"> </w:t>
      </w:r>
      <w:proofErr w:type="spellStart"/>
      <w:r w:rsidRPr="00767AA7">
        <w:rPr>
          <w:rFonts w:ascii="Arial" w:hAnsi="Arial" w:cs="Arial"/>
        </w:rPr>
        <w:t>Android</w:t>
      </w:r>
      <w:proofErr w:type="spellEnd"/>
      <w:r w:rsidRPr="00767AA7">
        <w:rPr>
          <w:rFonts w:ascii="Arial" w:hAnsi="Arial" w:cs="Arial"/>
        </w:rPr>
        <w:t xml:space="preserve"> se disponen de numerosas </w:t>
      </w:r>
      <w:proofErr w:type="spellStart"/>
      <w:r w:rsidRPr="00767AA7">
        <w:rPr>
          <w:rFonts w:ascii="Arial" w:hAnsi="Arial" w:cs="Arial"/>
        </w:rPr>
        <w:t>API´s</w:t>
      </w:r>
      <w:proofErr w:type="spellEnd"/>
      <w:r w:rsidRPr="00767AA7">
        <w:rPr>
          <w:rFonts w:ascii="Arial" w:hAnsi="Arial" w:cs="Arial"/>
        </w:rPr>
        <w:t xml:space="preserve"> que ofrecen a los desarrolladores la posibilidad de gestionar todo el </w:t>
      </w:r>
      <w:proofErr w:type="spellStart"/>
      <w:r w:rsidRPr="00767AA7">
        <w:rPr>
          <w:rFonts w:ascii="Arial" w:hAnsi="Arial" w:cs="Arial"/>
        </w:rPr>
        <w:t>smartphone</w:t>
      </w:r>
      <w:proofErr w:type="spellEnd"/>
      <w:r w:rsidRPr="00767AA7">
        <w:rPr>
          <w:rFonts w:ascii="Arial" w:hAnsi="Arial" w:cs="Arial"/>
        </w:rPr>
        <w:t xml:space="preserve"> a través de sus propias </w:t>
      </w:r>
      <w:proofErr w:type="spellStart"/>
      <w:r w:rsidRPr="00767AA7">
        <w:rPr>
          <w:rFonts w:ascii="Arial" w:hAnsi="Arial" w:cs="Arial"/>
        </w:rPr>
        <w:t>apps</w:t>
      </w:r>
      <w:proofErr w:type="spellEnd"/>
      <w:r w:rsidRPr="00767AA7">
        <w:rPr>
          <w:rFonts w:ascii="Arial" w:hAnsi="Arial" w:cs="Arial"/>
        </w:rPr>
        <w:t>. La cámara tiene su API, por ejemplo:</w:t>
      </w:r>
    </w:p>
    <w:p w:rsidR="00A96685" w:rsidRPr="00767AA7" w:rsidRDefault="00A96685" w:rsidP="00A96685">
      <w:pPr>
        <w:pStyle w:val="NormalWeb"/>
        <w:numPr>
          <w:ilvl w:val="0"/>
          <w:numId w:val="5"/>
        </w:numPr>
        <w:spacing w:before="0" w:beforeAutospacing="0"/>
        <w:jc w:val="both"/>
        <w:rPr>
          <w:rFonts w:ascii="Arial" w:hAnsi="Arial" w:cs="Arial"/>
        </w:rPr>
      </w:pPr>
      <w:r w:rsidRPr="00767AA7">
        <w:rPr>
          <w:rFonts w:ascii="Arial" w:hAnsi="Arial" w:cs="Arial"/>
        </w:rPr>
        <w:t xml:space="preserve">De esta manera un programador puede crear una </w:t>
      </w:r>
      <w:proofErr w:type="spellStart"/>
      <w:r w:rsidRPr="00767AA7">
        <w:rPr>
          <w:rFonts w:ascii="Arial" w:hAnsi="Arial" w:cs="Arial"/>
        </w:rPr>
        <w:t>app</w:t>
      </w:r>
      <w:proofErr w:type="spellEnd"/>
      <w:r w:rsidRPr="00767AA7">
        <w:rPr>
          <w:rFonts w:ascii="Arial" w:hAnsi="Arial" w:cs="Arial"/>
        </w:rPr>
        <w:t xml:space="preserve"> que le permita acceder a lo que captura el sensor y poder registrar fotografías </w:t>
      </w:r>
      <w:r w:rsidRPr="00767AA7">
        <w:rPr>
          <w:rStyle w:val="Strong"/>
          <w:rFonts w:ascii="Arial" w:eastAsiaTheme="majorEastAsia" w:hAnsi="Arial" w:cs="Arial"/>
          <w:b w:val="0"/>
        </w:rPr>
        <w:t>sin necesidad de programar una herramienta para cada cámara del mercado</w:t>
      </w:r>
      <w:r w:rsidRPr="00767AA7">
        <w:rPr>
          <w:rFonts w:ascii="Arial" w:hAnsi="Arial" w:cs="Arial"/>
          <w:b/>
        </w:rPr>
        <w:t>.</w:t>
      </w:r>
    </w:p>
    <w:p w:rsidR="00A96685" w:rsidRPr="00767AA7" w:rsidRDefault="00A96685" w:rsidP="00A96685">
      <w:pPr>
        <w:pStyle w:val="NormalWeb"/>
        <w:numPr>
          <w:ilvl w:val="0"/>
          <w:numId w:val="5"/>
        </w:numPr>
        <w:jc w:val="both"/>
        <w:rPr>
          <w:rFonts w:ascii="Arial" w:hAnsi="Arial" w:cs="Arial"/>
        </w:rPr>
      </w:pPr>
      <w:r w:rsidRPr="00767AA7">
        <w:rPr>
          <w:rFonts w:ascii="Arial" w:hAnsi="Arial" w:cs="Arial"/>
        </w:rPr>
        <w:t xml:space="preserve">Si desarrollador quiere integrar la captura en RAW en su aplicación de cámara necesita que la </w:t>
      </w:r>
      <w:proofErr w:type="spellStart"/>
      <w:r w:rsidRPr="00767AA7">
        <w:rPr>
          <w:rFonts w:ascii="Arial" w:hAnsi="Arial" w:cs="Arial"/>
        </w:rPr>
        <w:t>app</w:t>
      </w:r>
      <w:proofErr w:type="spellEnd"/>
      <w:r w:rsidRPr="00767AA7">
        <w:rPr>
          <w:rFonts w:ascii="Arial" w:hAnsi="Arial" w:cs="Arial"/>
        </w:rPr>
        <w:t xml:space="preserve"> sea compatible con la API </w:t>
      </w:r>
      <w:hyperlink r:id="rId15" w:tgtFrame="_blank" w:history="1">
        <w:r w:rsidRPr="00767AA7">
          <w:rPr>
            <w:rStyle w:val="Hyperlink"/>
            <w:rFonts w:ascii="Arial" w:hAnsi="Arial" w:cs="Arial"/>
            <w:i/>
            <w:color w:val="auto"/>
            <w:u w:val="none"/>
          </w:rPr>
          <w:t>android.hardware.camera2</w:t>
        </w:r>
      </w:hyperlink>
      <w:r w:rsidRPr="00767AA7">
        <w:rPr>
          <w:rStyle w:val="Hyperlink"/>
          <w:rFonts w:ascii="Arial" w:hAnsi="Arial" w:cs="Arial"/>
          <w:color w:val="auto"/>
          <w:u w:val="none"/>
        </w:rPr>
        <w:t xml:space="preserve"> (API utilizada en el desarrollo de la aplicación en cuestión)</w:t>
      </w:r>
      <w:r w:rsidRPr="00767AA7">
        <w:rPr>
          <w:rFonts w:ascii="Arial" w:hAnsi="Arial" w:cs="Arial"/>
        </w:rPr>
        <w:t xml:space="preserve">, que es la que ofrece la información en bruto del sensor. </w:t>
      </w:r>
      <w:r w:rsidRPr="00767AA7">
        <w:rPr>
          <w:rStyle w:val="Strong"/>
          <w:rFonts w:ascii="Arial" w:eastAsiaTheme="majorEastAsia" w:hAnsi="Arial" w:cs="Arial"/>
          <w:b w:val="0"/>
        </w:rPr>
        <w:t xml:space="preserve">Todos los que no posean dicha </w:t>
      </w:r>
      <w:proofErr w:type="spellStart"/>
      <w:r w:rsidRPr="00767AA7">
        <w:rPr>
          <w:rStyle w:val="Strong"/>
          <w:rFonts w:ascii="Arial" w:eastAsiaTheme="majorEastAsia" w:hAnsi="Arial" w:cs="Arial"/>
          <w:b w:val="0"/>
        </w:rPr>
        <w:t>Application</w:t>
      </w:r>
      <w:proofErr w:type="spellEnd"/>
      <w:r w:rsidRPr="00767AA7">
        <w:rPr>
          <w:rStyle w:val="Strong"/>
          <w:rFonts w:ascii="Arial" w:eastAsiaTheme="majorEastAsia" w:hAnsi="Arial" w:cs="Arial"/>
          <w:b w:val="0"/>
        </w:rPr>
        <w:t xml:space="preserve"> </w:t>
      </w:r>
      <w:proofErr w:type="spellStart"/>
      <w:r w:rsidRPr="00767AA7">
        <w:rPr>
          <w:rStyle w:val="Strong"/>
          <w:rFonts w:ascii="Arial" w:eastAsiaTheme="majorEastAsia" w:hAnsi="Arial" w:cs="Arial"/>
          <w:b w:val="0"/>
        </w:rPr>
        <w:t>Programming</w:t>
      </w:r>
      <w:proofErr w:type="spellEnd"/>
      <w:r w:rsidRPr="00767AA7">
        <w:rPr>
          <w:rStyle w:val="Strong"/>
          <w:rFonts w:ascii="Arial" w:eastAsiaTheme="majorEastAsia" w:hAnsi="Arial" w:cs="Arial"/>
          <w:b w:val="0"/>
        </w:rPr>
        <w:t xml:space="preserve"> Interface no podrán utilizar la aplicación</w:t>
      </w:r>
      <w:r w:rsidRPr="00767AA7">
        <w:rPr>
          <w:rFonts w:ascii="Arial" w:hAnsi="Arial" w:cs="Arial"/>
          <w:b/>
        </w:rPr>
        <w:t>.</w:t>
      </w:r>
    </w:p>
    <w:p w:rsidR="00A96685" w:rsidRPr="00767AA7" w:rsidRDefault="00A96685" w:rsidP="00A96685">
      <w:pPr>
        <w:pStyle w:val="NormalWeb"/>
        <w:jc w:val="both"/>
        <w:rPr>
          <w:rFonts w:ascii="Arial" w:hAnsi="Arial" w:cs="Arial"/>
        </w:rPr>
      </w:pPr>
      <w:r w:rsidRPr="00767AA7">
        <w:rPr>
          <w:rFonts w:ascii="Arial" w:hAnsi="Arial" w:cs="Arial"/>
        </w:rPr>
        <w:t>Al usar una API todo el desarrollo que se quiera realizar estará limitado por los métodos o funciones que esta incluya, es decir,</w:t>
      </w:r>
      <w:r w:rsidRPr="00767AA7">
        <w:rPr>
          <w:rFonts w:ascii="Arial" w:hAnsi="Arial" w:cs="Arial"/>
          <w:b/>
        </w:rPr>
        <w:t xml:space="preserve"> </w:t>
      </w:r>
      <w:r w:rsidRPr="00767AA7">
        <w:rPr>
          <w:rStyle w:val="Strong"/>
          <w:rFonts w:ascii="Arial" w:eastAsia="Gungsuh" w:hAnsi="Arial" w:cs="Arial"/>
          <w:b w:val="0"/>
        </w:rPr>
        <w:t>no pueden ser añadidas nuevas funcionalidades</w:t>
      </w:r>
      <w:r w:rsidRPr="00767AA7">
        <w:rPr>
          <w:rFonts w:ascii="Arial" w:hAnsi="Arial" w:cs="Arial"/>
          <w:b/>
        </w:rPr>
        <w:t>.</w:t>
      </w:r>
    </w:p>
    <w:p w:rsidR="00A96685" w:rsidRPr="00767AA7" w:rsidRDefault="00A96685" w:rsidP="00A96685">
      <w:pPr>
        <w:pStyle w:val="NormalWeb"/>
        <w:jc w:val="both"/>
        <w:rPr>
          <w:rFonts w:ascii="Arial" w:hAnsi="Arial" w:cs="Arial"/>
        </w:rPr>
      </w:pPr>
      <w:r w:rsidRPr="00767AA7">
        <w:rPr>
          <w:rFonts w:ascii="Arial" w:hAnsi="Arial" w:cs="Arial"/>
        </w:rPr>
        <w:t>Resumiéndolo, una API sería pre-programar un sistema que consiste en una serie de funciones, las cuales se ejecutan en la aplicación.</w:t>
      </w:r>
    </w:p>
    <w:p w:rsidR="00A96685" w:rsidRDefault="00A96685" w:rsidP="00A96685">
      <w:pPr>
        <w:pStyle w:val="NormalWeb"/>
        <w:jc w:val="both"/>
        <w:rPr>
          <w:rFonts w:ascii="Arial" w:hAnsi="Arial" w:cs="Arial"/>
        </w:rPr>
      </w:pPr>
      <w:r w:rsidRPr="00767AA7">
        <w:rPr>
          <w:rFonts w:ascii="Arial" w:hAnsi="Arial" w:cs="Arial"/>
        </w:rPr>
        <w:t>Es una forma de dar un acceso restringido a la información de la aplicación sin dejar que el programador externo acceda al código. Solo puede usar y ejecutar aquellas funciones que se hayan dejado preparadas con el permiso correspondiente.</w:t>
      </w:r>
    </w:p>
    <w:p w:rsidR="00767AA7" w:rsidRDefault="00767AA7" w:rsidP="00767AA7">
      <w:pPr>
        <w:pStyle w:val="NormalWeb"/>
        <w:spacing w:after="0" w:afterAutospacing="0"/>
        <w:jc w:val="both"/>
        <w:rPr>
          <w:rFonts w:ascii="Arial" w:hAnsi="Arial" w:cs="Arial"/>
        </w:rPr>
      </w:pPr>
      <w:r>
        <w:rPr>
          <w:rFonts w:ascii="Arial" w:hAnsi="Arial" w:cs="Arial"/>
        </w:rPr>
        <w:t xml:space="preserve">En la aplicación desarrollada se utilizan las siguientes </w:t>
      </w:r>
      <w:proofErr w:type="spellStart"/>
      <w:r>
        <w:rPr>
          <w:rFonts w:ascii="Arial" w:hAnsi="Arial" w:cs="Arial"/>
        </w:rPr>
        <w:t>APIs</w:t>
      </w:r>
      <w:proofErr w:type="spellEnd"/>
      <w:r>
        <w:rPr>
          <w:rFonts w:ascii="Arial" w:hAnsi="Arial" w:cs="Arial"/>
        </w:rPr>
        <w:t>:</w:t>
      </w:r>
    </w:p>
    <w:p w:rsidR="00767AA7" w:rsidRPr="00D17061" w:rsidRDefault="00767AA7" w:rsidP="00767AA7">
      <w:pPr>
        <w:pStyle w:val="ListParagraph"/>
        <w:numPr>
          <w:ilvl w:val="0"/>
          <w:numId w:val="3"/>
        </w:num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Cámara: para la captura de imágenes</w:t>
      </w:r>
      <w:r>
        <w:rPr>
          <w:rFonts w:ascii="Arial" w:hAnsi="Arial" w:cs="Arial"/>
          <w:color w:val="000000"/>
          <w:sz w:val="24"/>
          <w:szCs w:val="23"/>
        </w:rPr>
        <w:t xml:space="preserve"> y videos.</w:t>
      </w:r>
    </w:p>
    <w:p w:rsidR="00767AA7" w:rsidRPr="00767AA7" w:rsidRDefault="00767AA7" w:rsidP="00767AA7">
      <w:pPr>
        <w:pStyle w:val="ListParagraph"/>
        <w:numPr>
          <w:ilvl w:val="0"/>
          <w:numId w:val="3"/>
        </w:numPr>
        <w:autoSpaceDE w:val="0"/>
        <w:autoSpaceDN w:val="0"/>
        <w:adjustRightInd w:val="0"/>
        <w:spacing w:after="0" w:line="240" w:lineRule="auto"/>
        <w:jc w:val="both"/>
        <w:rPr>
          <w:rFonts w:ascii="Arial" w:hAnsi="Arial" w:cs="Arial"/>
        </w:rPr>
      </w:pPr>
      <w:r w:rsidRPr="00767AA7">
        <w:rPr>
          <w:rFonts w:ascii="Arial" w:hAnsi="Arial" w:cs="Arial"/>
          <w:color w:val="000000"/>
          <w:sz w:val="24"/>
          <w:szCs w:val="23"/>
        </w:rPr>
        <w:t xml:space="preserve">Micrófono: para la captura </w:t>
      </w:r>
      <w:commentRangeStart w:id="165"/>
      <w:r w:rsidRPr="00767AA7">
        <w:rPr>
          <w:rFonts w:ascii="Arial" w:hAnsi="Arial" w:cs="Arial"/>
          <w:color w:val="000000"/>
          <w:sz w:val="24"/>
          <w:szCs w:val="23"/>
        </w:rPr>
        <w:t>de audios.</w:t>
      </w:r>
      <w:commentRangeEnd w:id="165"/>
      <w:r w:rsidR="00BB4056">
        <w:rPr>
          <w:rStyle w:val="CommentReference"/>
        </w:rPr>
        <w:commentReference w:id="165"/>
      </w:r>
    </w:p>
    <w:p w:rsidR="00767AA7" w:rsidRDefault="00767AA7" w:rsidP="00767AA7">
      <w:pPr>
        <w:autoSpaceDE w:val="0"/>
        <w:autoSpaceDN w:val="0"/>
        <w:adjustRightInd w:val="0"/>
        <w:spacing w:after="0" w:line="240" w:lineRule="auto"/>
        <w:ind w:left="360"/>
        <w:jc w:val="both"/>
        <w:rPr>
          <w:rFonts w:ascii="Arial" w:hAnsi="Arial" w:cs="Arial"/>
        </w:rPr>
      </w:pPr>
    </w:p>
    <w:p w:rsidR="00767AA7" w:rsidRPr="00767AA7" w:rsidDel="00BB4056" w:rsidRDefault="00767AA7" w:rsidP="00767AA7">
      <w:pPr>
        <w:autoSpaceDE w:val="0"/>
        <w:autoSpaceDN w:val="0"/>
        <w:adjustRightInd w:val="0"/>
        <w:spacing w:after="0" w:line="240" w:lineRule="auto"/>
        <w:ind w:left="360"/>
        <w:jc w:val="both"/>
        <w:rPr>
          <w:del w:id="166" w:author="decano" w:date="2020-12-25T22:33:00Z"/>
          <w:rFonts w:ascii="Arial" w:hAnsi="Arial" w:cs="Arial"/>
        </w:rPr>
      </w:pPr>
    </w:p>
    <w:p w:rsidR="00767AA7" w:rsidRPr="00767AA7" w:rsidDel="00BB4056" w:rsidRDefault="00767AA7" w:rsidP="00767AA7">
      <w:pPr>
        <w:pStyle w:val="Heading3"/>
        <w:rPr>
          <w:del w:id="167" w:author="decano" w:date="2020-12-25T22:33:00Z"/>
          <w:rFonts w:ascii="Arial" w:hAnsi="Arial" w:cs="Arial"/>
          <w:b/>
          <w:color w:val="auto"/>
        </w:rPr>
      </w:pPr>
      <w:bookmarkStart w:id="168" w:name="_Toc26197786"/>
      <w:bookmarkStart w:id="169" w:name="_Toc56866510"/>
      <w:del w:id="170" w:author="decano" w:date="2020-12-25T22:33:00Z">
        <w:r w:rsidRPr="00767AA7" w:rsidDel="00BB4056">
          <w:rPr>
            <w:rFonts w:ascii="Arial" w:hAnsi="Arial" w:cs="Arial"/>
            <w:b/>
            <w:color w:val="auto"/>
          </w:rPr>
          <w:delText>1.2.1.2 Ventajas de las API´s</w:delText>
        </w:r>
        <w:bookmarkEnd w:id="168"/>
        <w:r w:rsidRPr="00767AA7" w:rsidDel="00BB4056">
          <w:rPr>
            <w:rFonts w:ascii="Arial" w:hAnsi="Arial" w:cs="Arial"/>
            <w:b/>
            <w:color w:val="auto"/>
          </w:rPr>
          <w:delText>.</w:delText>
        </w:r>
        <w:bookmarkEnd w:id="169"/>
      </w:del>
    </w:p>
    <w:p w:rsidR="00767AA7" w:rsidRPr="00767AA7" w:rsidDel="00BB4056" w:rsidRDefault="00767AA7" w:rsidP="00767AA7">
      <w:pPr>
        <w:pStyle w:val="NormalWeb"/>
        <w:numPr>
          <w:ilvl w:val="0"/>
          <w:numId w:val="6"/>
        </w:numPr>
        <w:spacing w:before="0" w:beforeAutospacing="0"/>
        <w:jc w:val="both"/>
        <w:rPr>
          <w:del w:id="171" w:author="decano" w:date="2020-12-25T22:33:00Z"/>
          <w:rFonts w:ascii="Arial" w:hAnsi="Arial" w:cs="Arial"/>
        </w:rPr>
      </w:pPr>
      <w:del w:id="172" w:author="decano" w:date="2020-12-25T22:33:00Z">
        <w:r w:rsidRPr="00767AA7" w:rsidDel="00BB4056">
          <w:rPr>
            <w:rFonts w:ascii="Arial" w:hAnsi="Arial" w:cs="Arial"/>
          </w:rPr>
          <w:delText xml:space="preserve">Las API´s ofrecen un acceso universal al software para ahorrar esfuerzos de desarrollo sin que el sistema esté en peligro con los datos que los desarrolladores obtienen desde sus apps. Además, los fabricantes pueden actualizar sus componentes sin necesidad de renovar por completo el sistema. Basta con que </w:delText>
        </w:r>
        <w:r w:rsidRPr="00767AA7" w:rsidDel="00BB4056">
          <w:rPr>
            <w:rStyle w:val="Strong"/>
            <w:rFonts w:ascii="Arial" w:eastAsiaTheme="majorEastAsia" w:hAnsi="Arial" w:cs="Arial"/>
            <w:b w:val="0"/>
          </w:rPr>
          <w:delText xml:space="preserve">renueven las API concretas para que los </w:delText>
        </w:r>
        <w:r w:rsidRPr="00767AA7" w:rsidDel="00BB4056">
          <w:rPr>
            <w:rStyle w:val="Strong"/>
            <w:rFonts w:ascii="Arial" w:eastAsiaTheme="majorEastAsia" w:hAnsi="Arial" w:cs="Arial"/>
            <w:b w:val="0"/>
          </w:rPr>
          <w:lastRenderedPageBreak/>
          <w:delText>desarrolladores obtengan las nuevas funcionalidades</w:delText>
        </w:r>
        <w:r w:rsidRPr="00767AA7" w:rsidDel="00BB4056">
          <w:rPr>
            <w:rFonts w:ascii="Arial" w:hAnsi="Arial" w:cs="Arial"/>
          </w:rPr>
          <w:delText>; redundando en el usuario ya que este obtiene mejoras y un mayor número de opciones a las que acceder.</w:delText>
        </w:r>
      </w:del>
    </w:p>
    <w:p w:rsidR="00767AA7" w:rsidRPr="00767AA7" w:rsidDel="00BB4056" w:rsidRDefault="00767AA7" w:rsidP="00767AA7">
      <w:pPr>
        <w:pStyle w:val="NormalWeb"/>
        <w:numPr>
          <w:ilvl w:val="0"/>
          <w:numId w:val="6"/>
        </w:numPr>
        <w:jc w:val="both"/>
        <w:rPr>
          <w:del w:id="173" w:author="decano" w:date="2020-12-25T22:33:00Z"/>
          <w:rFonts w:ascii="Arial" w:hAnsi="Arial" w:cs="Arial"/>
          <w:b/>
        </w:rPr>
      </w:pPr>
      <w:del w:id="174" w:author="decano" w:date="2020-12-25T22:33:00Z">
        <w:r w:rsidRPr="00767AA7" w:rsidDel="00BB4056">
          <w:rPr>
            <w:rFonts w:ascii="Arial" w:hAnsi="Arial" w:cs="Arial"/>
          </w:rPr>
          <w:delText xml:space="preserve">Una API permite implementar las funciones y procedimientos que engloba una aplicación sin la necesidad de programarlas de nuevo. En términos de </w:delText>
        </w:r>
        <w:r w:rsidR="00176466" w:rsidDel="00BB4056">
          <w:fldChar w:fldCharType="begin"/>
        </w:r>
        <w:r w:rsidR="00176466" w:rsidDel="00BB4056">
          <w:delInstrText xml:space="preserve"> HYPERLINK "http://bitelia.com/tag/programacion" </w:delInstrText>
        </w:r>
        <w:r w:rsidR="00176466" w:rsidDel="00BB4056">
          <w:fldChar w:fldCharType="separate"/>
        </w:r>
        <w:r w:rsidRPr="00767AA7" w:rsidDel="00BB4056">
          <w:rPr>
            <w:rStyle w:val="Hyperlink"/>
            <w:rFonts w:ascii="Arial" w:hAnsi="Arial" w:cs="Arial"/>
            <w:color w:val="auto"/>
            <w:u w:val="none"/>
          </w:rPr>
          <w:delText>programación</w:delText>
        </w:r>
        <w:r w:rsidR="00176466" w:rsidDel="00BB4056">
          <w:rPr>
            <w:rStyle w:val="Hyperlink"/>
            <w:rFonts w:ascii="Arial" w:hAnsi="Arial" w:cs="Arial"/>
            <w:color w:val="auto"/>
            <w:u w:val="none"/>
          </w:rPr>
          <w:fldChar w:fldCharType="end"/>
        </w:r>
        <w:r w:rsidRPr="00767AA7" w:rsidDel="00BB4056">
          <w:rPr>
            <w:rFonts w:ascii="Arial" w:hAnsi="Arial" w:cs="Arial"/>
            <w:b/>
          </w:rPr>
          <w:delText xml:space="preserve">, </w:delText>
        </w:r>
        <w:r w:rsidRPr="00767AA7" w:rsidDel="00BB4056">
          <w:rPr>
            <w:rStyle w:val="Strong"/>
            <w:rFonts w:ascii="Arial" w:eastAsiaTheme="majorEastAsia" w:hAnsi="Arial" w:cs="Arial"/>
            <w:b w:val="0"/>
          </w:rPr>
          <w:delText>es una capa de abstracción</w:delText>
        </w:r>
        <w:r w:rsidRPr="00767AA7" w:rsidDel="00BB4056">
          <w:rPr>
            <w:rFonts w:ascii="Arial" w:hAnsi="Arial" w:cs="Arial"/>
          </w:rPr>
          <w:delText>.</w:delText>
        </w:r>
      </w:del>
    </w:p>
    <w:p w:rsidR="00767AA7" w:rsidRPr="00767AA7" w:rsidDel="00BB4056" w:rsidRDefault="00767AA7" w:rsidP="00767AA7">
      <w:pPr>
        <w:pStyle w:val="NormalWeb"/>
        <w:numPr>
          <w:ilvl w:val="0"/>
          <w:numId w:val="6"/>
        </w:numPr>
        <w:jc w:val="both"/>
        <w:rPr>
          <w:del w:id="175" w:author="decano" w:date="2020-12-25T22:33:00Z"/>
          <w:rFonts w:ascii="Arial" w:hAnsi="Arial" w:cs="Arial"/>
        </w:rPr>
      </w:pPr>
      <w:del w:id="176" w:author="decano" w:date="2020-12-25T22:33:00Z">
        <w:r w:rsidRPr="00767AA7" w:rsidDel="00BB4056">
          <w:rPr>
            <w:rFonts w:ascii="Arial" w:hAnsi="Arial" w:cs="Arial"/>
          </w:rPr>
          <w:delText xml:space="preserve">Haciendo uso de la funcionalidad de una API se evita tener que programar todo desde el principio, facilitándole el trabajo a los desarrolladores y </w:delText>
        </w:r>
        <w:r w:rsidRPr="00767AA7" w:rsidDel="00BB4056">
          <w:rPr>
            <w:rStyle w:val="Strong"/>
            <w:rFonts w:ascii="Arial" w:eastAsiaTheme="majorEastAsia" w:hAnsi="Arial" w:cs="Arial"/>
            <w:b w:val="0"/>
          </w:rPr>
          <w:delText>ahorrarles tiempo y dinero</w:delText>
        </w:r>
        <w:r w:rsidRPr="00767AA7" w:rsidDel="00BB4056">
          <w:rPr>
            <w:rFonts w:ascii="Arial" w:hAnsi="Arial" w:cs="Arial"/>
          </w:rPr>
          <w:delText>.</w:delText>
        </w:r>
      </w:del>
    </w:p>
    <w:p w:rsidR="00767AA7" w:rsidRPr="00767AA7" w:rsidDel="00BB4056" w:rsidRDefault="00767AA7" w:rsidP="00767AA7">
      <w:pPr>
        <w:pStyle w:val="NormalWeb"/>
        <w:numPr>
          <w:ilvl w:val="0"/>
          <w:numId w:val="6"/>
        </w:numPr>
        <w:jc w:val="both"/>
        <w:rPr>
          <w:del w:id="177" w:author="decano" w:date="2020-12-25T22:33:00Z"/>
          <w:rFonts w:ascii="Arial" w:hAnsi="Arial" w:cs="Arial"/>
        </w:rPr>
      </w:pPr>
      <w:del w:id="178" w:author="decano" w:date="2020-12-25T22:33:00Z">
        <w:r w:rsidRPr="00767AA7" w:rsidDel="00BB4056">
          <w:rPr>
            <w:rFonts w:ascii="Arial" w:hAnsi="Arial" w:cs="Arial"/>
          </w:rPr>
          <w:delText>Una interfaz de programación de aplicaciones</w:delText>
        </w:r>
        <w:r w:rsidRPr="00767AA7" w:rsidDel="00BB4056">
          <w:rPr>
            <w:rStyle w:val="Strong"/>
            <w:rFonts w:ascii="Arial" w:eastAsiaTheme="majorEastAsia" w:hAnsi="Arial" w:cs="Arial"/>
          </w:rPr>
          <w:delText xml:space="preserve"> </w:delText>
        </w:r>
        <w:r w:rsidRPr="00767AA7" w:rsidDel="00BB4056">
          <w:rPr>
            <w:rStyle w:val="Strong"/>
            <w:rFonts w:ascii="Arial" w:eastAsiaTheme="majorEastAsia" w:hAnsi="Arial" w:cs="Arial"/>
            <w:b w:val="0"/>
          </w:rPr>
          <w:delText>no es la parte visible</w:delText>
        </w:r>
        <w:r w:rsidRPr="00767AA7" w:rsidDel="00BB4056">
          <w:rPr>
            <w:rFonts w:ascii="Arial" w:hAnsi="Arial" w:cs="Arial"/>
          </w:rPr>
          <w:delText>, sino los circuitos internos que sólo los desarrolladores ven y conectan para hacer funcionar una herramienta. De cara a un usuario normal, lo único que se va a ver de una API son los resultados</w:delText>
        </w:r>
      </w:del>
    </w:p>
    <w:p w:rsidR="00767AA7" w:rsidDel="00BB4056" w:rsidRDefault="00767AA7" w:rsidP="00767AA7">
      <w:pPr>
        <w:pStyle w:val="NormalWeb"/>
        <w:numPr>
          <w:ilvl w:val="0"/>
          <w:numId w:val="6"/>
        </w:numPr>
        <w:jc w:val="both"/>
        <w:rPr>
          <w:del w:id="179" w:author="decano" w:date="2020-12-25T22:33:00Z"/>
          <w:rFonts w:ascii="Arial" w:hAnsi="Arial" w:cs="Arial"/>
        </w:rPr>
      </w:pPr>
      <w:del w:id="180" w:author="decano" w:date="2020-12-25T22:33:00Z">
        <w:r w:rsidRPr="00767AA7" w:rsidDel="00BB4056">
          <w:rPr>
            <w:rFonts w:ascii="Arial" w:hAnsi="Arial" w:cs="Arial"/>
          </w:rPr>
          <w:delText xml:space="preserve">También son útiles para cuando lo único que se quiere es </w:delText>
        </w:r>
        <w:r w:rsidRPr="00767AA7" w:rsidDel="00BB4056">
          <w:rPr>
            <w:rFonts w:ascii="Arial" w:hAnsi="Arial" w:cs="Arial"/>
            <w:bCs/>
          </w:rPr>
          <w:delText>utilizar deliberadamente las funciones de determinado servicio</w:delText>
        </w:r>
        <w:r w:rsidRPr="00767AA7" w:rsidDel="00BB4056">
          <w:rPr>
            <w:rFonts w:ascii="Arial" w:hAnsi="Arial" w:cs="Arial"/>
          </w:rPr>
          <w:delText xml:space="preserve"> para ofrecer ventajas a sus usuarios o atraer a los usuarios de ese servicio a que utilicen tu aplicación.</w:delText>
        </w:r>
      </w:del>
    </w:p>
    <w:p w:rsidR="00D17061" w:rsidRPr="000816D4" w:rsidRDefault="00D17061" w:rsidP="007E2193">
      <w:pPr>
        <w:autoSpaceDE w:val="0"/>
        <w:autoSpaceDN w:val="0"/>
        <w:adjustRightInd w:val="0"/>
        <w:spacing w:after="0" w:line="240" w:lineRule="auto"/>
        <w:rPr>
          <w:rFonts w:ascii="Arial" w:hAnsi="Arial" w:cs="Arial"/>
          <w:color w:val="000000"/>
          <w:sz w:val="23"/>
          <w:szCs w:val="23"/>
        </w:rPr>
      </w:pPr>
    </w:p>
    <w:p w:rsidR="007E2193" w:rsidRPr="00D17061" w:rsidRDefault="007E2193" w:rsidP="00D17061">
      <w:pPr>
        <w:pStyle w:val="Heading2"/>
        <w:spacing w:after="240"/>
        <w:rPr>
          <w:rFonts w:ascii="Arial" w:hAnsi="Arial" w:cs="Arial"/>
          <w:b/>
          <w:bCs/>
          <w:color w:val="000000"/>
          <w:sz w:val="32"/>
          <w:szCs w:val="33"/>
        </w:rPr>
      </w:pPr>
      <w:bookmarkStart w:id="181" w:name="_Toc56866511"/>
      <w:r w:rsidRPr="00D17061">
        <w:rPr>
          <w:rFonts w:ascii="Arial" w:hAnsi="Arial" w:cs="Arial"/>
          <w:b/>
          <w:bCs/>
          <w:color w:val="000000"/>
          <w:sz w:val="32"/>
          <w:szCs w:val="33"/>
        </w:rPr>
        <w:t xml:space="preserve">1.3. </w:t>
      </w:r>
      <w:commentRangeStart w:id="182"/>
      <w:r w:rsidRPr="00D17061">
        <w:rPr>
          <w:rFonts w:ascii="Arial" w:hAnsi="Arial" w:cs="Arial"/>
          <w:b/>
          <w:bCs/>
          <w:color w:val="000000"/>
          <w:sz w:val="32"/>
          <w:szCs w:val="33"/>
        </w:rPr>
        <w:t>Criptografía</w:t>
      </w:r>
      <w:bookmarkEnd w:id="181"/>
      <w:commentRangeEnd w:id="182"/>
      <w:r w:rsidR="00BE585D">
        <w:rPr>
          <w:rStyle w:val="CommentReference"/>
          <w:rFonts w:asciiTheme="minorHAnsi" w:eastAsiaTheme="minorHAnsi" w:hAnsiTheme="minorHAnsi" w:cstheme="minorBidi"/>
          <w:color w:val="auto"/>
        </w:rPr>
        <w:commentReference w:id="182"/>
      </w:r>
    </w:p>
    <w:p w:rsidR="007B117D" w:rsidRPr="007B117D" w:rsidRDefault="007B117D" w:rsidP="007B117D">
      <w:p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La criptografía actualmente se encarga del estudio de los algoritmos, protocolos y sistemas que se utilizan para dotar de seguridad a las comunicaciones, a la información y a las entidades que se comunican [</w:t>
      </w:r>
      <w:r w:rsidR="003F6E14">
        <w:rPr>
          <w:rFonts w:ascii="Arial" w:hAnsi="Arial" w:cs="Arial"/>
          <w:color w:val="000000"/>
          <w:sz w:val="24"/>
          <w:szCs w:val="23"/>
        </w:rPr>
        <w:t>2</w:t>
      </w:r>
      <w:r w:rsidRPr="007B117D">
        <w:rPr>
          <w:rFonts w:ascii="Arial" w:hAnsi="Arial" w:cs="Arial"/>
          <w:color w:val="000000"/>
          <w:sz w:val="24"/>
          <w:szCs w:val="23"/>
        </w:rPr>
        <w:t>]. El objetivo de la criptografía es diseñar, implementar, implantar, y hacer uso de sistemas criptográficos para dotar de alguna forma de seguridad. Por tanto, el tipo de propiedades de las que se ocupa la criptografía son, por ejemplo:</w:t>
      </w:r>
    </w:p>
    <w:p w:rsidR="007B117D" w:rsidRPr="007B117D" w:rsidRDefault="007B117D" w:rsidP="007B117D">
      <w:pPr>
        <w:pStyle w:val="ListParagraph"/>
        <w:numPr>
          <w:ilvl w:val="0"/>
          <w:numId w:val="22"/>
        </w:num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Confidencialidad: Es decir, garantiza que la información sea accesible únicamente al personal autorizado. Para conseguirlo utiliza códigos y técnicas de cifrado [</w:t>
      </w:r>
      <w:r w:rsidR="003F6E14">
        <w:rPr>
          <w:rFonts w:ascii="Arial" w:hAnsi="Arial" w:cs="Arial"/>
          <w:color w:val="000000"/>
          <w:sz w:val="24"/>
          <w:szCs w:val="23"/>
        </w:rPr>
        <w:t>3</w:t>
      </w:r>
      <w:r w:rsidRPr="007B117D">
        <w:rPr>
          <w:rFonts w:ascii="Arial" w:hAnsi="Arial" w:cs="Arial"/>
          <w:color w:val="000000"/>
          <w:sz w:val="24"/>
          <w:szCs w:val="23"/>
        </w:rPr>
        <w:t>].</w:t>
      </w:r>
    </w:p>
    <w:p w:rsidR="007B117D" w:rsidRPr="007B117D" w:rsidRDefault="007B117D" w:rsidP="007B117D">
      <w:pPr>
        <w:pStyle w:val="ListParagraph"/>
        <w:numPr>
          <w:ilvl w:val="0"/>
          <w:numId w:val="22"/>
        </w:num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Integridad: Es decir garantiza la corrección y completitud de la información. Para conseguirlo puede usar por ejemplo funciones hash criptográficas o protocolos de compromiso de bit [</w:t>
      </w:r>
      <w:r w:rsidR="003F6E14">
        <w:rPr>
          <w:rFonts w:ascii="Arial" w:hAnsi="Arial" w:cs="Arial"/>
          <w:color w:val="000000"/>
          <w:sz w:val="24"/>
          <w:szCs w:val="23"/>
        </w:rPr>
        <w:t>3</w:t>
      </w:r>
      <w:r w:rsidRPr="007B117D">
        <w:rPr>
          <w:rFonts w:ascii="Arial" w:hAnsi="Arial" w:cs="Arial"/>
          <w:color w:val="000000"/>
          <w:sz w:val="24"/>
          <w:szCs w:val="23"/>
        </w:rPr>
        <w:t>].</w:t>
      </w:r>
    </w:p>
    <w:p w:rsidR="007B117D" w:rsidRPr="007B117D" w:rsidRDefault="007B117D" w:rsidP="007B117D">
      <w:pPr>
        <w:pStyle w:val="ListParagraph"/>
        <w:numPr>
          <w:ilvl w:val="0"/>
          <w:numId w:val="22"/>
        </w:num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Vinculación: Permite vincular un documento o transacción a una persona o un sistema de gestión criptográfico automatizado [</w:t>
      </w:r>
      <w:r w:rsidR="003F6E14">
        <w:rPr>
          <w:rFonts w:ascii="Arial" w:hAnsi="Arial" w:cs="Arial"/>
          <w:color w:val="000000"/>
          <w:sz w:val="24"/>
          <w:szCs w:val="23"/>
        </w:rPr>
        <w:t>3</w:t>
      </w:r>
      <w:r w:rsidRPr="007B117D">
        <w:rPr>
          <w:rFonts w:ascii="Arial" w:hAnsi="Arial" w:cs="Arial"/>
          <w:color w:val="000000"/>
          <w:sz w:val="24"/>
          <w:szCs w:val="23"/>
        </w:rPr>
        <w:t>].</w:t>
      </w:r>
    </w:p>
    <w:p w:rsidR="007B117D" w:rsidRPr="007B117D" w:rsidRDefault="007B117D" w:rsidP="007B117D">
      <w:pPr>
        <w:pStyle w:val="ListParagraph"/>
        <w:numPr>
          <w:ilvl w:val="0"/>
          <w:numId w:val="22"/>
        </w:num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Autenticación: Es decir proporciona mecanismos que permiten verificar la identidad del comunicador. Para conseguirlo puede usar por ejemplo una función hash criptográfica o protocolo de conocimiento cero [</w:t>
      </w:r>
      <w:r w:rsidR="003F6E14">
        <w:rPr>
          <w:rFonts w:ascii="Arial" w:hAnsi="Arial" w:cs="Arial"/>
          <w:color w:val="000000"/>
          <w:sz w:val="24"/>
          <w:szCs w:val="23"/>
        </w:rPr>
        <w:t>3</w:t>
      </w:r>
      <w:r w:rsidRPr="007B117D">
        <w:rPr>
          <w:rFonts w:ascii="Arial" w:hAnsi="Arial" w:cs="Arial"/>
          <w:color w:val="000000"/>
          <w:sz w:val="24"/>
          <w:szCs w:val="23"/>
        </w:rPr>
        <w:t xml:space="preserve">]. </w:t>
      </w:r>
    </w:p>
    <w:p w:rsidR="007B117D" w:rsidRPr="007B117D" w:rsidRDefault="007B117D" w:rsidP="007B117D">
      <w:pPr>
        <w:pStyle w:val="ListParagraph"/>
        <w:numPr>
          <w:ilvl w:val="0"/>
          <w:numId w:val="22"/>
        </w:num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 xml:space="preserve">Soluciones a problemas de la falta de simultaneidad en la </w:t>
      </w:r>
      <w:proofErr w:type="spellStart"/>
      <w:r w:rsidRPr="007B117D">
        <w:rPr>
          <w:rFonts w:ascii="Arial" w:hAnsi="Arial" w:cs="Arial"/>
          <w:color w:val="000000"/>
          <w:sz w:val="24"/>
          <w:szCs w:val="23"/>
        </w:rPr>
        <w:t>telefirma</w:t>
      </w:r>
      <w:proofErr w:type="spellEnd"/>
      <w:r w:rsidRPr="007B117D">
        <w:rPr>
          <w:rFonts w:ascii="Arial" w:hAnsi="Arial" w:cs="Arial"/>
          <w:color w:val="000000"/>
          <w:sz w:val="24"/>
          <w:szCs w:val="23"/>
        </w:rPr>
        <w:t xml:space="preserve"> digital de contratos. Para conseguirlo puede usar por ejemplo protocolos de transferencia inconsciente [</w:t>
      </w:r>
      <w:r w:rsidR="003F6E14">
        <w:rPr>
          <w:rFonts w:ascii="Arial" w:hAnsi="Arial" w:cs="Arial"/>
          <w:color w:val="000000"/>
          <w:sz w:val="24"/>
          <w:szCs w:val="23"/>
        </w:rPr>
        <w:t>3</w:t>
      </w:r>
      <w:r w:rsidRPr="007B117D">
        <w:rPr>
          <w:rFonts w:ascii="Arial" w:hAnsi="Arial" w:cs="Arial"/>
          <w:color w:val="000000"/>
          <w:sz w:val="24"/>
          <w:szCs w:val="23"/>
        </w:rPr>
        <w:t>].</w:t>
      </w:r>
    </w:p>
    <w:p w:rsidR="007B117D" w:rsidRPr="007B117D" w:rsidRDefault="007B117D" w:rsidP="007B117D">
      <w:pPr>
        <w:autoSpaceDE w:val="0"/>
        <w:autoSpaceDN w:val="0"/>
        <w:adjustRightInd w:val="0"/>
        <w:spacing w:after="0" w:line="240" w:lineRule="auto"/>
        <w:jc w:val="both"/>
        <w:rPr>
          <w:rFonts w:ascii="Arial" w:hAnsi="Arial" w:cs="Arial"/>
          <w:color w:val="000000"/>
          <w:sz w:val="24"/>
          <w:szCs w:val="23"/>
        </w:rPr>
      </w:pPr>
    </w:p>
    <w:p w:rsidR="007B117D" w:rsidRDefault="007B117D" w:rsidP="007B117D">
      <w:pPr>
        <w:autoSpaceDE w:val="0"/>
        <w:autoSpaceDN w:val="0"/>
        <w:adjustRightInd w:val="0"/>
        <w:spacing w:after="0" w:line="240" w:lineRule="auto"/>
        <w:jc w:val="both"/>
        <w:rPr>
          <w:rFonts w:ascii="Arial" w:hAnsi="Arial" w:cs="Arial"/>
          <w:color w:val="000000"/>
          <w:sz w:val="24"/>
          <w:szCs w:val="23"/>
        </w:rPr>
      </w:pPr>
      <w:r w:rsidRPr="007B117D">
        <w:rPr>
          <w:rFonts w:ascii="Arial" w:hAnsi="Arial" w:cs="Arial"/>
          <w:color w:val="000000"/>
          <w:sz w:val="24"/>
          <w:szCs w:val="23"/>
        </w:rPr>
        <w:t>Un sistema criptográfico es seguro respecto a una tarea si un adversario con capacidades especiales no puede romper esa seguridad, es decir, el atacante no puede realizar esa tarea específica.</w:t>
      </w:r>
    </w:p>
    <w:p w:rsidR="007B117D" w:rsidRDefault="007B117D" w:rsidP="00D17061">
      <w:pPr>
        <w:autoSpaceDE w:val="0"/>
        <w:autoSpaceDN w:val="0"/>
        <w:adjustRightInd w:val="0"/>
        <w:spacing w:after="0" w:line="240" w:lineRule="auto"/>
        <w:jc w:val="both"/>
        <w:rPr>
          <w:rFonts w:ascii="Arial" w:hAnsi="Arial" w:cs="Arial"/>
          <w:color w:val="000000"/>
          <w:sz w:val="24"/>
          <w:szCs w:val="23"/>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La Criptografía se divide en dos grandes ramas, la Criptografía de clave privada o</w:t>
      </w:r>
      <w:r w:rsidR="00D17061">
        <w:rPr>
          <w:rFonts w:ascii="Arial" w:hAnsi="Arial" w:cs="Arial"/>
          <w:color w:val="000000"/>
          <w:sz w:val="24"/>
          <w:szCs w:val="23"/>
        </w:rPr>
        <w:t xml:space="preserve"> </w:t>
      </w:r>
      <w:r w:rsidRPr="00D17061">
        <w:rPr>
          <w:rFonts w:ascii="Arial" w:hAnsi="Arial" w:cs="Arial"/>
          <w:color w:val="000000"/>
          <w:sz w:val="24"/>
          <w:szCs w:val="23"/>
        </w:rPr>
        <w:t xml:space="preserve">simétrica y la Criptografía </w:t>
      </w:r>
      <w:r w:rsidR="00D17061" w:rsidRPr="00D17061">
        <w:rPr>
          <w:rFonts w:ascii="Arial" w:hAnsi="Arial" w:cs="Arial"/>
          <w:color w:val="000000"/>
          <w:sz w:val="24"/>
          <w:szCs w:val="23"/>
        </w:rPr>
        <w:t xml:space="preserve">de clave pública o asimétrica. </w:t>
      </w:r>
      <w:r w:rsidRPr="00D17061">
        <w:rPr>
          <w:rFonts w:ascii="Arial" w:hAnsi="Arial" w:cs="Arial"/>
          <w:color w:val="000000"/>
          <w:sz w:val="24"/>
          <w:szCs w:val="23"/>
        </w:rPr>
        <w:t>La primera se refiere al</w:t>
      </w:r>
      <w:r w:rsidR="00D17061">
        <w:rPr>
          <w:rFonts w:ascii="Arial" w:hAnsi="Arial" w:cs="Arial"/>
          <w:color w:val="000000"/>
          <w:sz w:val="24"/>
          <w:szCs w:val="23"/>
        </w:rPr>
        <w:t xml:space="preserve"> </w:t>
      </w:r>
      <w:r w:rsidRPr="00D17061">
        <w:rPr>
          <w:rFonts w:ascii="Arial" w:hAnsi="Arial" w:cs="Arial"/>
          <w:color w:val="000000"/>
          <w:sz w:val="24"/>
          <w:szCs w:val="23"/>
        </w:rPr>
        <w:t xml:space="preserve">conjunto de métodos que permiten una comunicación segura entre </w:t>
      </w:r>
      <w:r w:rsidRPr="00D17061">
        <w:rPr>
          <w:rFonts w:ascii="Arial" w:hAnsi="Arial" w:cs="Arial"/>
          <w:color w:val="000000"/>
          <w:sz w:val="24"/>
          <w:szCs w:val="23"/>
        </w:rPr>
        <w:lastRenderedPageBreak/>
        <w:t>las partes</w:t>
      </w:r>
      <w:r w:rsidR="00D17061" w:rsidRPr="00D17061">
        <w:rPr>
          <w:rFonts w:ascii="Arial" w:hAnsi="Arial" w:cs="Arial"/>
          <w:color w:val="000000"/>
          <w:sz w:val="24"/>
          <w:szCs w:val="23"/>
        </w:rPr>
        <w:t xml:space="preserve"> s</w:t>
      </w:r>
      <w:r w:rsidRPr="00D17061">
        <w:rPr>
          <w:rFonts w:ascii="Arial" w:hAnsi="Arial" w:cs="Arial"/>
          <w:color w:val="000000"/>
          <w:sz w:val="24"/>
          <w:szCs w:val="23"/>
        </w:rPr>
        <w:t>iempre</w:t>
      </w:r>
      <w:r w:rsidR="00D17061" w:rsidRPr="00D17061">
        <w:rPr>
          <w:rFonts w:ascii="Arial" w:hAnsi="Arial" w:cs="Arial"/>
          <w:color w:val="000000"/>
          <w:sz w:val="24"/>
          <w:szCs w:val="23"/>
        </w:rPr>
        <w:t xml:space="preserve"> </w:t>
      </w:r>
      <w:r w:rsidRPr="00D17061">
        <w:rPr>
          <w:rFonts w:ascii="Arial" w:hAnsi="Arial" w:cs="Arial"/>
          <w:color w:val="000000"/>
          <w:sz w:val="24"/>
          <w:szCs w:val="23"/>
        </w:rPr>
        <w:t>que, con anterioridad, se intercambie la clave</w:t>
      </w:r>
      <w:r w:rsidR="00D17061">
        <w:rPr>
          <w:rFonts w:ascii="Arial" w:hAnsi="Arial" w:cs="Arial"/>
          <w:color w:val="000000"/>
          <w:sz w:val="24"/>
          <w:szCs w:val="23"/>
        </w:rPr>
        <w:t xml:space="preserve"> </w:t>
      </w:r>
      <w:r w:rsidRPr="00D17061">
        <w:rPr>
          <w:rFonts w:ascii="Arial" w:hAnsi="Arial" w:cs="Arial"/>
          <w:color w:val="000000"/>
          <w:sz w:val="24"/>
          <w:szCs w:val="23"/>
        </w:rPr>
        <w:t>correspondiente, que se denomina clave</w:t>
      </w:r>
      <w:r w:rsidR="00D17061" w:rsidRPr="00D17061">
        <w:rPr>
          <w:rFonts w:ascii="Arial" w:hAnsi="Arial" w:cs="Arial"/>
          <w:color w:val="000000"/>
          <w:sz w:val="24"/>
          <w:szCs w:val="23"/>
        </w:rPr>
        <w:t xml:space="preserve"> </w:t>
      </w:r>
      <w:r w:rsidRPr="00D17061">
        <w:rPr>
          <w:rFonts w:ascii="Arial" w:hAnsi="Arial" w:cs="Arial"/>
          <w:color w:val="000000"/>
          <w:sz w:val="24"/>
          <w:szCs w:val="23"/>
        </w:rPr>
        <w:t>simétrica. La simetría se refiere a que las partes tienen la misma llave, tanto para cifrar</w:t>
      </w:r>
      <w:r w:rsidR="00D17061" w:rsidRPr="00D17061">
        <w:rPr>
          <w:rFonts w:ascii="Arial" w:hAnsi="Arial" w:cs="Arial"/>
          <w:color w:val="000000"/>
          <w:sz w:val="24"/>
          <w:szCs w:val="23"/>
        </w:rPr>
        <w:t xml:space="preserve"> como para descifrar</w:t>
      </w:r>
      <w:r w:rsidR="00BD1F84">
        <w:rPr>
          <w:rFonts w:ascii="Arial" w:hAnsi="Arial" w:cs="Arial"/>
          <w:color w:val="000000"/>
          <w:sz w:val="24"/>
          <w:szCs w:val="23"/>
        </w:rPr>
        <w:t xml:space="preserve"> [4]</w:t>
      </w:r>
      <w:r w:rsidR="00D17061" w:rsidRPr="00D17061">
        <w:rPr>
          <w:rFonts w:ascii="Arial" w:hAnsi="Arial" w:cs="Arial"/>
          <w:color w:val="000000"/>
          <w:sz w:val="24"/>
          <w:szCs w:val="23"/>
        </w:rPr>
        <w:t>.</w:t>
      </w:r>
      <w:r w:rsidR="00B2144E">
        <w:rPr>
          <w:rFonts w:ascii="Arial" w:hAnsi="Arial" w:cs="Arial"/>
          <w:color w:val="000000"/>
          <w:sz w:val="24"/>
          <w:szCs w:val="23"/>
        </w:rPr>
        <w:t xml:space="preserve"> Mientras que la segunda es </w:t>
      </w:r>
      <w:r w:rsidR="00B2144E" w:rsidRPr="00B2144E">
        <w:rPr>
          <w:rFonts w:ascii="Arial" w:hAnsi="Arial" w:cs="Arial"/>
          <w:color w:val="000000"/>
          <w:sz w:val="24"/>
          <w:szCs w:val="23"/>
        </w:rPr>
        <w:t>el método criptográfico que usa un par de claves para el envío de mensajes. Las dos claves pertenecen a la misma persona que ha enviado el mensaje. Una clave es pública y se puede entregar a cualquier persona, la otra clave es privada y el propietario debe guardarla de modo que nadie tenga acceso a ella. Además, los métodos criptográficos garantizan que esa pareja de claves sólo se puede generar una vez, de modo que se puede asumir que no es posible que dos personas hayan obtenido casualmente la misma pareja de claves</w:t>
      </w:r>
      <w:r w:rsidR="00B2144E">
        <w:rPr>
          <w:rFonts w:ascii="Arial" w:hAnsi="Arial" w:cs="Arial"/>
          <w:color w:val="000000"/>
          <w:sz w:val="24"/>
          <w:szCs w:val="23"/>
        </w:rPr>
        <w:t xml:space="preserve"> [</w:t>
      </w:r>
      <w:r w:rsidR="00BD1F84">
        <w:rPr>
          <w:rFonts w:ascii="Arial" w:hAnsi="Arial" w:cs="Arial"/>
          <w:color w:val="000000"/>
          <w:sz w:val="24"/>
          <w:szCs w:val="23"/>
        </w:rPr>
        <w:t>5</w:t>
      </w:r>
      <w:r w:rsidR="00B2144E">
        <w:rPr>
          <w:rFonts w:ascii="Arial" w:hAnsi="Arial" w:cs="Arial"/>
          <w:color w:val="000000"/>
          <w:sz w:val="24"/>
          <w:szCs w:val="23"/>
        </w:rPr>
        <w:t>]</w:t>
      </w:r>
      <w:r w:rsidR="00B2144E" w:rsidRPr="00B2144E">
        <w:rPr>
          <w:rFonts w:ascii="Arial" w:hAnsi="Arial" w:cs="Arial"/>
          <w:color w:val="000000"/>
          <w:sz w:val="24"/>
          <w:szCs w:val="23"/>
        </w:rPr>
        <w:t>.</w:t>
      </w:r>
    </w:p>
    <w:p w:rsidR="00D17061" w:rsidRPr="00D17061" w:rsidRDefault="00D17061" w:rsidP="00D17061">
      <w:pPr>
        <w:autoSpaceDE w:val="0"/>
        <w:autoSpaceDN w:val="0"/>
        <w:adjustRightInd w:val="0"/>
        <w:spacing w:after="0" w:line="240" w:lineRule="auto"/>
        <w:jc w:val="both"/>
        <w:rPr>
          <w:rFonts w:ascii="Arial" w:hAnsi="Arial" w:cs="Arial"/>
          <w:color w:val="000000"/>
          <w:sz w:val="24"/>
          <w:szCs w:val="23"/>
        </w:rPr>
      </w:pPr>
    </w:p>
    <w:p w:rsidR="007E2193" w:rsidRPr="00D17061"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En el caso de esta aplicación como se anunciaba anteriormente se utiliza la Criptografía</w:t>
      </w:r>
      <w:r w:rsidR="00D17061" w:rsidRPr="00D17061">
        <w:rPr>
          <w:rFonts w:ascii="Arial" w:hAnsi="Arial" w:cs="Arial"/>
          <w:color w:val="000000"/>
          <w:sz w:val="24"/>
          <w:szCs w:val="23"/>
        </w:rPr>
        <w:t xml:space="preserve"> </w:t>
      </w:r>
      <w:r w:rsidRPr="00D17061">
        <w:rPr>
          <w:rFonts w:ascii="Arial" w:hAnsi="Arial" w:cs="Arial"/>
          <w:color w:val="000000"/>
          <w:sz w:val="24"/>
          <w:szCs w:val="23"/>
        </w:rPr>
        <w:t>de clave privada o simétrica.</w:t>
      </w:r>
    </w:p>
    <w:p w:rsidR="00D17061" w:rsidRPr="00D17061" w:rsidRDefault="00D17061" w:rsidP="00D17061">
      <w:pPr>
        <w:autoSpaceDE w:val="0"/>
        <w:autoSpaceDN w:val="0"/>
        <w:adjustRightInd w:val="0"/>
        <w:spacing w:after="0" w:line="240" w:lineRule="auto"/>
        <w:jc w:val="both"/>
        <w:rPr>
          <w:rFonts w:ascii="Arial" w:hAnsi="Arial" w:cs="Arial"/>
          <w:color w:val="000000"/>
          <w:sz w:val="24"/>
          <w:szCs w:val="23"/>
        </w:rPr>
      </w:pPr>
    </w:p>
    <w:p w:rsidR="00B2144E" w:rsidRPr="00B2144E" w:rsidRDefault="00B2144E" w:rsidP="00B2144E">
      <w:pPr>
        <w:pStyle w:val="Heading3"/>
        <w:spacing w:after="240"/>
        <w:rPr>
          <w:rFonts w:ascii="Arial" w:hAnsi="Arial" w:cs="Arial"/>
          <w:b/>
          <w:color w:val="000000"/>
          <w:sz w:val="28"/>
          <w:szCs w:val="23"/>
        </w:rPr>
      </w:pPr>
      <w:bookmarkStart w:id="183" w:name="_Toc56866512"/>
      <w:r w:rsidRPr="00B2144E">
        <w:rPr>
          <w:rFonts w:ascii="Arial" w:hAnsi="Arial" w:cs="Arial"/>
          <w:b/>
          <w:color w:val="000000"/>
          <w:sz w:val="28"/>
          <w:szCs w:val="23"/>
        </w:rPr>
        <w:t>1.3.1. Criptografía de clave simétrica.</w:t>
      </w:r>
      <w:bookmarkEnd w:id="183"/>
    </w:p>
    <w:p w:rsidR="00B2144E" w:rsidRPr="00B2144E" w:rsidRDefault="00B2144E" w:rsidP="00B2144E">
      <w:pPr>
        <w:autoSpaceDE w:val="0"/>
        <w:autoSpaceDN w:val="0"/>
        <w:adjustRightInd w:val="0"/>
        <w:spacing w:line="240" w:lineRule="auto"/>
        <w:jc w:val="both"/>
        <w:rPr>
          <w:rFonts w:ascii="Arial" w:hAnsi="Arial" w:cs="Arial"/>
          <w:color w:val="000000"/>
          <w:sz w:val="24"/>
          <w:szCs w:val="23"/>
        </w:rPr>
      </w:pPr>
      <w:r w:rsidRPr="00B2144E">
        <w:rPr>
          <w:rFonts w:ascii="Arial" w:hAnsi="Arial" w:cs="Arial"/>
          <w:color w:val="000000"/>
          <w:sz w:val="24"/>
          <w:szCs w:val="23"/>
        </w:rPr>
        <w:t>También llamada criptografía de clave secreta o criptografía de una clave es un método criptográfico en el cual se usa una misma clave para cifrar y descifrar mensajes entre el emisor y el receptor [</w:t>
      </w:r>
      <w:r w:rsidR="00BD1F84">
        <w:rPr>
          <w:rFonts w:ascii="Arial" w:hAnsi="Arial" w:cs="Arial"/>
          <w:color w:val="000000"/>
          <w:sz w:val="24"/>
          <w:szCs w:val="23"/>
        </w:rPr>
        <w:t>5</w:t>
      </w:r>
      <w:r w:rsidRPr="00B2144E">
        <w:rPr>
          <w:rFonts w:ascii="Arial" w:hAnsi="Arial" w:cs="Arial"/>
          <w:color w:val="000000"/>
          <w:sz w:val="24"/>
          <w:szCs w:val="23"/>
        </w:rPr>
        <w:t>]. Un buen sistema de cifrado pone toda la seguridad en la clave y ninguna en el algoritmo. En otras palabras, no debería ser de ninguna ayuda para un atacante conocer el algoritmo que se está usando. Sólo si el atacante obtuviera la clave, le serviría conocer el algoritmo. Los algoritmos de cifrado ampliamente utilizados tienen estas propiedades (por ejemplo: AES)</w:t>
      </w:r>
      <w:r w:rsidR="00BD1F84">
        <w:rPr>
          <w:rFonts w:ascii="Arial" w:hAnsi="Arial" w:cs="Arial"/>
          <w:color w:val="000000"/>
          <w:sz w:val="24"/>
          <w:szCs w:val="23"/>
        </w:rPr>
        <w:t xml:space="preserve"> [4]</w:t>
      </w:r>
      <w:r w:rsidRPr="00B2144E">
        <w:rPr>
          <w:rFonts w:ascii="Arial" w:hAnsi="Arial" w:cs="Arial"/>
          <w:color w:val="000000"/>
          <w:sz w:val="24"/>
          <w:szCs w:val="23"/>
        </w:rPr>
        <w:t>.</w:t>
      </w:r>
    </w:p>
    <w:p w:rsidR="00D17061" w:rsidRDefault="00B2144E" w:rsidP="00B2144E">
      <w:pPr>
        <w:autoSpaceDE w:val="0"/>
        <w:autoSpaceDN w:val="0"/>
        <w:adjustRightInd w:val="0"/>
        <w:spacing w:after="0" w:line="240" w:lineRule="auto"/>
        <w:jc w:val="both"/>
        <w:rPr>
          <w:rFonts w:ascii="Arial" w:hAnsi="Arial" w:cs="Arial"/>
          <w:color w:val="000000"/>
          <w:sz w:val="24"/>
          <w:szCs w:val="23"/>
        </w:rPr>
      </w:pPr>
      <w:r w:rsidRPr="00B2144E">
        <w:rPr>
          <w:rFonts w:ascii="Arial" w:hAnsi="Arial" w:cs="Arial"/>
          <w:color w:val="000000"/>
          <w:sz w:val="24"/>
          <w:szCs w:val="23"/>
        </w:rPr>
        <w:t>La gran ventaja del sistema criptográfico simétrico está dada en su alta eficiencia en cuanto al tiempo de procesamiento y el tamaño de palabras. Los sistemas criptográficos simétricos modernos son una combinación de los cifrados de sustitución y de transposición o permutación, que se corresponden con los conceptos de confusión y difusión introducidos por Claude Shannon [</w:t>
      </w:r>
      <w:r w:rsidR="00BD1F84">
        <w:rPr>
          <w:rFonts w:ascii="Arial" w:hAnsi="Arial" w:cs="Arial"/>
          <w:color w:val="000000"/>
          <w:sz w:val="24"/>
          <w:szCs w:val="23"/>
        </w:rPr>
        <w:t>6</w:t>
      </w:r>
      <w:r w:rsidRPr="00B2144E">
        <w:rPr>
          <w:rFonts w:ascii="Arial" w:hAnsi="Arial" w:cs="Arial"/>
          <w:color w:val="000000"/>
          <w:sz w:val="24"/>
          <w:szCs w:val="23"/>
        </w:rPr>
        <w:t>].</w:t>
      </w:r>
    </w:p>
    <w:p w:rsidR="00B2144E" w:rsidRPr="000816D4" w:rsidRDefault="00B2144E" w:rsidP="00B2144E">
      <w:pPr>
        <w:autoSpaceDE w:val="0"/>
        <w:autoSpaceDN w:val="0"/>
        <w:adjustRightInd w:val="0"/>
        <w:spacing w:after="0" w:line="240" w:lineRule="auto"/>
        <w:rPr>
          <w:rFonts w:ascii="Arial" w:hAnsi="Arial" w:cs="Arial"/>
          <w:color w:val="000000"/>
          <w:sz w:val="23"/>
          <w:szCs w:val="23"/>
        </w:rPr>
      </w:pPr>
    </w:p>
    <w:p w:rsidR="007E2193" w:rsidRPr="000816D4" w:rsidRDefault="007E2193" w:rsidP="00D17061">
      <w:pPr>
        <w:pStyle w:val="Heading3"/>
        <w:spacing w:after="240"/>
        <w:rPr>
          <w:rFonts w:ascii="Arial" w:hAnsi="Arial" w:cs="Arial"/>
          <w:b/>
          <w:bCs/>
          <w:color w:val="000000"/>
          <w:sz w:val="28"/>
          <w:szCs w:val="28"/>
        </w:rPr>
      </w:pPr>
      <w:bookmarkStart w:id="184" w:name="_Toc56866513"/>
      <w:r w:rsidRPr="000816D4">
        <w:rPr>
          <w:rFonts w:ascii="Arial" w:hAnsi="Arial" w:cs="Arial"/>
          <w:b/>
          <w:bCs/>
          <w:color w:val="000000"/>
          <w:sz w:val="28"/>
          <w:szCs w:val="28"/>
        </w:rPr>
        <w:t>1.3.</w:t>
      </w:r>
      <w:r w:rsidR="00B2144E">
        <w:rPr>
          <w:rFonts w:ascii="Arial" w:hAnsi="Arial" w:cs="Arial"/>
          <w:b/>
          <w:bCs/>
          <w:color w:val="000000"/>
          <w:sz w:val="28"/>
          <w:szCs w:val="28"/>
        </w:rPr>
        <w:t>2</w:t>
      </w:r>
      <w:r w:rsidRPr="000816D4">
        <w:rPr>
          <w:rFonts w:ascii="Arial" w:hAnsi="Arial" w:cs="Arial"/>
          <w:b/>
          <w:bCs/>
          <w:color w:val="000000"/>
          <w:sz w:val="28"/>
          <w:szCs w:val="28"/>
        </w:rPr>
        <w:t>. AES</w:t>
      </w:r>
      <w:bookmarkEnd w:id="184"/>
    </w:p>
    <w:p w:rsidR="007E2193" w:rsidRPr="004B3B68" w:rsidRDefault="007E2193" w:rsidP="007E2193">
      <w:pPr>
        <w:autoSpaceDE w:val="0"/>
        <w:autoSpaceDN w:val="0"/>
        <w:adjustRightInd w:val="0"/>
        <w:spacing w:after="0" w:line="240" w:lineRule="auto"/>
        <w:rPr>
          <w:rFonts w:ascii="Arial" w:hAnsi="Arial" w:cs="Arial"/>
          <w:color w:val="000000"/>
          <w:sz w:val="24"/>
          <w:szCs w:val="24"/>
        </w:rPr>
      </w:pPr>
      <w:r w:rsidRPr="004B3B68">
        <w:rPr>
          <w:rFonts w:ascii="Arial" w:hAnsi="Arial" w:cs="Arial"/>
          <w:color w:val="000000"/>
          <w:sz w:val="24"/>
          <w:szCs w:val="24"/>
        </w:rPr>
        <w:t>En la investigación se obtienen 3 algoritmos de cifrado simétrico, DES, AES y 3DES.</w:t>
      </w:r>
      <w:r w:rsidR="00D17061" w:rsidRPr="004B3B68">
        <w:rPr>
          <w:rFonts w:ascii="Arial" w:hAnsi="Arial" w:cs="Arial"/>
          <w:color w:val="000000"/>
          <w:sz w:val="24"/>
          <w:szCs w:val="24"/>
        </w:rPr>
        <w:t xml:space="preserve"> </w:t>
      </w:r>
      <w:r w:rsidRPr="004B3B68">
        <w:rPr>
          <w:rFonts w:ascii="Arial" w:hAnsi="Arial" w:cs="Arial"/>
          <w:color w:val="000000"/>
          <w:sz w:val="24"/>
          <w:szCs w:val="24"/>
        </w:rPr>
        <w:t>Se obtiene como algoritmo más seguro el AES, que fue desarrollado en el 2000 y su</w:t>
      </w:r>
      <w:r w:rsidR="00D17061" w:rsidRPr="004B3B68">
        <w:rPr>
          <w:rFonts w:ascii="Arial" w:hAnsi="Arial" w:cs="Arial"/>
          <w:color w:val="000000"/>
          <w:sz w:val="24"/>
          <w:szCs w:val="24"/>
        </w:rPr>
        <w:t xml:space="preserve"> </w:t>
      </w:r>
      <w:r w:rsidRPr="004B3B68">
        <w:rPr>
          <w:rFonts w:ascii="Arial" w:hAnsi="Arial" w:cs="Arial"/>
          <w:color w:val="000000"/>
          <w:sz w:val="24"/>
          <w:szCs w:val="24"/>
        </w:rPr>
        <w:t>resistencia al criptoanálisis es: Diferencial en Contra de Fuerte truncado, Diferencial e</w:t>
      </w:r>
      <w:r w:rsidR="00D17061" w:rsidRPr="004B3B68">
        <w:rPr>
          <w:rFonts w:ascii="Arial" w:hAnsi="Arial" w:cs="Arial"/>
          <w:color w:val="000000"/>
          <w:sz w:val="24"/>
          <w:szCs w:val="24"/>
        </w:rPr>
        <w:t xml:space="preserve"> </w:t>
      </w:r>
      <w:r w:rsidRPr="004B3B68">
        <w:rPr>
          <w:rFonts w:ascii="Arial" w:hAnsi="Arial" w:cs="Arial"/>
          <w:color w:val="000000"/>
          <w:sz w:val="24"/>
          <w:szCs w:val="24"/>
        </w:rPr>
        <w:t>Interpola</w:t>
      </w:r>
      <w:r w:rsidR="00D17061" w:rsidRPr="004B3B68">
        <w:rPr>
          <w:rFonts w:ascii="Arial" w:hAnsi="Arial" w:cs="Arial"/>
          <w:color w:val="000000"/>
          <w:sz w:val="24"/>
          <w:szCs w:val="24"/>
        </w:rPr>
        <w:t xml:space="preserve">ción Lineal y Plazas de </w:t>
      </w:r>
      <w:r w:rsidR="00D17061" w:rsidRPr="003F6E14">
        <w:rPr>
          <w:rFonts w:ascii="Arial" w:hAnsi="Arial" w:cs="Arial"/>
          <w:color w:val="000000"/>
          <w:sz w:val="24"/>
          <w:szCs w:val="24"/>
        </w:rPr>
        <w:t>Ataques</w:t>
      </w:r>
      <w:r w:rsidR="003F6E14" w:rsidRPr="003F6E14">
        <w:rPr>
          <w:rFonts w:ascii="Arial" w:hAnsi="Arial" w:cs="Arial"/>
          <w:color w:val="000000"/>
          <w:sz w:val="24"/>
          <w:szCs w:val="24"/>
        </w:rPr>
        <w:t xml:space="preserve"> </w:t>
      </w:r>
      <w:r w:rsidR="003F6E14" w:rsidRPr="003F6E14">
        <w:rPr>
          <w:rFonts w:ascii="Arial" w:hAnsi="Arial" w:cs="Arial"/>
          <w:sz w:val="24"/>
          <w:szCs w:val="24"/>
        </w:rPr>
        <w:t>[</w:t>
      </w:r>
      <w:r w:rsidR="00BD1F84">
        <w:rPr>
          <w:rFonts w:ascii="Arial" w:hAnsi="Arial" w:cs="Arial"/>
          <w:sz w:val="24"/>
          <w:szCs w:val="24"/>
        </w:rPr>
        <w:t>7</w:t>
      </w:r>
      <w:r w:rsidR="003F6E14" w:rsidRPr="003F6E14">
        <w:rPr>
          <w:rFonts w:ascii="Arial" w:hAnsi="Arial" w:cs="Arial"/>
          <w:sz w:val="24"/>
          <w:szCs w:val="24"/>
        </w:rPr>
        <w:t>]</w:t>
      </w:r>
      <w:r w:rsidR="00D17061" w:rsidRPr="003F6E14">
        <w:rPr>
          <w:rFonts w:ascii="Arial" w:hAnsi="Arial" w:cs="Arial"/>
          <w:color w:val="000000"/>
          <w:sz w:val="24"/>
          <w:szCs w:val="24"/>
        </w:rPr>
        <w:t>.</w:t>
      </w:r>
    </w:p>
    <w:p w:rsidR="00D17061" w:rsidRPr="000816D4" w:rsidRDefault="00D17061" w:rsidP="007E2193">
      <w:pPr>
        <w:autoSpaceDE w:val="0"/>
        <w:autoSpaceDN w:val="0"/>
        <w:adjustRightInd w:val="0"/>
        <w:spacing w:after="0" w:line="240" w:lineRule="auto"/>
        <w:rPr>
          <w:rFonts w:ascii="Arial" w:hAnsi="Arial" w:cs="Arial"/>
          <w:color w:val="000000"/>
          <w:sz w:val="23"/>
          <w:szCs w:val="23"/>
        </w:rPr>
      </w:pPr>
    </w:p>
    <w:p w:rsidR="007E2193" w:rsidRDefault="007E2193" w:rsidP="00D17061">
      <w:pPr>
        <w:autoSpaceDE w:val="0"/>
        <w:autoSpaceDN w:val="0"/>
        <w:adjustRightInd w:val="0"/>
        <w:spacing w:after="0" w:line="240" w:lineRule="auto"/>
        <w:jc w:val="both"/>
        <w:rPr>
          <w:rFonts w:ascii="Arial" w:hAnsi="Arial" w:cs="Arial"/>
          <w:color w:val="000000"/>
          <w:sz w:val="24"/>
          <w:szCs w:val="23"/>
        </w:rPr>
      </w:pPr>
      <w:r w:rsidRPr="00D17061">
        <w:rPr>
          <w:rFonts w:ascii="Arial" w:hAnsi="Arial" w:cs="Arial"/>
          <w:color w:val="000000"/>
          <w:sz w:val="24"/>
          <w:szCs w:val="23"/>
        </w:rPr>
        <w:t>El algoritmo AES se basa en un principio de diseño conocido como una red de</w:t>
      </w:r>
      <w:r w:rsidR="00D17061">
        <w:rPr>
          <w:rFonts w:ascii="Arial" w:hAnsi="Arial" w:cs="Arial"/>
          <w:color w:val="000000"/>
          <w:sz w:val="24"/>
          <w:szCs w:val="23"/>
        </w:rPr>
        <w:t xml:space="preserve"> </w:t>
      </w:r>
      <w:r w:rsidRPr="00D17061">
        <w:rPr>
          <w:rFonts w:ascii="Arial" w:hAnsi="Arial" w:cs="Arial"/>
          <w:color w:val="000000"/>
          <w:sz w:val="24"/>
          <w:szCs w:val="23"/>
        </w:rPr>
        <w:t>sustitución-permutación. Así, este algoritmo tiene un tamaño de bloque fijo de 128 bits</w:t>
      </w:r>
      <w:r w:rsidR="00D17061" w:rsidRPr="00D17061">
        <w:rPr>
          <w:rFonts w:ascii="Arial" w:hAnsi="Arial" w:cs="Arial"/>
          <w:color w:val="000000"/>
          <w:sz w:val="24"/>
          <w:szCs w:val="23"/>
        </w:rPr>
        <w:t xml:space="preserve"> </w:t>
      </w:r>
      <w:r w:rsidRPr="00D17061">
        <w:rPr>
          <w:rFonts w:ascii="Arial" w:hAnsi="Arial" w:cs="Arial"/>
          <w:color w:val="000000"/>
          <w:sz w:val="24"/>
          <w:szCs w:val="23"/>
        </w:rPr>
        <w:t>y un tamaño de clave de 128,</w:t>
      </w:r>
      <w:r w:rsidR="00D17061">
        <w:rPr>
          <w:rFonts w:ascii="Arial" w:hAnsi="Arial" w:cs="Arial"/>
          <w:color w:val="000000"/>
          <w:sz w:val="24"/>
          <w:szCs w:val="23"/>
        </w:rPr>
        <w:t xml:space="preserve"> 192 o 256 bits, el tamaño de </w:t>
      </w:r>
      <w:r w:rsidR="00D17061" w:rsidRPr="00D17061">
        <w:rPr>
          <w:rFonts w:ascii="Arial" w:hAnsi="Arial" w:cs="Arial"/>
          <w:color w:val="000000"/>
          <w:sz w:val="24"/>
          <w:szCs w:val="23"/>
        </w:rPr>
        <w:t>clave</w:t>
      </w:r>
      <w:r w:rsidRPr="00D17061">
        <w:rPr>
          <w:rFonts w:ascii="Arial" w:hAnsi="Arial" w:cs="Arial"/>
          <w:color w:val="000000"/>
          <w:sz w:val="24"/>
          <w:szCs w:val="23"/>
        </w:rPr>
        <w:t xml:space="preserve"> utilizado</w:t>
      </w:r>
      <w:r w:rsidR="00D17061" w:rsidRPr="00D17061">
        <w:rPr>
          <w:rFonts w:ascii="Arial" w:hAnsi="Arial" w:cs="Arial"/>
          <w:color w:val="000000"/>
          <w:sz w:val="24"/>
          <w:szCs w:val="23"/>
        </w:rPr>
        <w:t xml:space="preserve"> </w:t>
      </w:r>
      <w:r w:rsidRPr="00D17061">
        <w:rPr>
          <w:rFonts w:ascii="Arial" w:hAnsi="Arial" w:cs="Arial"/>
          <w:color w:val="000000"/>
          <w:sz w:val="24"/>
          <w:szCs w:val="23"/>
        </w:rPr>
        <w:t>para un</w:t>
      </w:r>
      <w:r w:rsidR="00D17061" w:rsidRPr="00D17061">
        <w:rPr>
          <w:rFonts w:ascii="Arial" w:hAnsi="Arial" w:cs="Arial"/>
          <w:color w:val="000000"/>
          <w:sz w:val="24"/>
          <w:szCs w:val="23"/>
        </w:rPr>
        <w:t xml:space="preserve"> </w:t>
      </w:r>
      <w:r w:rsidRPr="00D17061">
        <w:rPr>
          <w:rFonts w:ascii="Arial" w:hAnsi="Arial" w:cs="Arial"/>
          <w:color w:val="000000"/>
          <w:sz w:val="24"/>
          <w:szCs w:val="23"/>
        </w:rPr>
        <w:t>cifrado AES especifica el número de rondas de transformación. Por lo tanto, AES utiliza</w:t>
      </w:r>
      <w:r w:rsidR="00D17061" w:rsidRPr="00D17061">
        <w:rPr>
          <w:rFonts w:ascii="Arial" w:hAnsi="Arial" w:cs="Arial"/>
          <w:color w:val="000000"/>
          <w:sz w:val="24"/>
          <w:szCs w:val="23"/>
        </w:rPr>
        <w:t xml:space="preserve"> </w:t>
      </w:r>
      <w:r w:rsidRPr="00D17061">
        <w:rPr>
          <w:rFonts w:ascii="Arial" w:hAnsi="Arial" w:cs="Arial"/>
          <w:color w:val="000000"/>
          <w:sz w:val="24"/>
          <w:szCs w:val="23"/>
        </w:rPr>
        <w:t>10, 12 o 14 rondas, dependiendo del tamaño de la clave que puede ser 128, 192 o 256</w:t>
      </w:r>
      <w:r w:rsidR="00D17061" w:rsidRPr="00D17061">
        <w:rPr>
          <w:rFonts w:ascii="Arial" w:hAnsi="Arial" w:cs="Arial"/>
          <w:color w:val="000000"/>
          <w:sz w:val="24"/>
          <w:szCs w:val="23"/>
        </w:rPr>
        <w:t xml:space="preserve"> bits, respectivamente</w:t>
      </w:r>
      <w:r w:rsidR="003F6E14">
        <w:rPr>
          <w:rFonts w:ascii="Arial" w:hAnsi="Arial" w:cs="Arial"/>
          <w:color w:val="000000"/>
          <w:sz w:val="24"/>
          <w:szCs w:val="23"/>
        </w:rPr>
        <w:t xml:space="preserve"> [</w:t>
      </w:r>
      <w:r w:rsidR="00BD1F84">
        <w:rPr>
          <w:rFonts w:ascii="Arial" w:hAnsi="Arial" w:cs="Arial"/>
          <w:color w:val="000000"/>
          <w:sz w:val="24"/>
          <w:szCs w:val="23"/>
        </w:rPr>
        <w:t>8</w:t>
      </w:r>
      <w:r w:rsidR="003F6E14">
        <w:rPr>
          <w:rFonts w:ascii="Arial" w:hAnsi="Arial" w:cs="Arial"/>
          <w:color w:val="000000"/>
          <w:sz w:val="24"/>
          <w:szCs w:val="23"/>
        </w:rPr>
        <w:t>]</w:t>
      </w:r>
      <w:r w:rsidRPr="00D17061">
        <w:rPr>
          <w:rFonts w:ascii="Arial" w:hAnsi="Arial" w:cs="Arial"/>
          <w:color w:val="000000"/>
          <w:sz w:val="24"/>
          <w:szCs w:val="23"/>
        </w:rPr>
        <w:t>.</w:t>
      </w:r>
    </w:p>
    <w:p w:rsidR="004B3B68" w:rsidRPr="004B3B68" w:rsidRDefault="004B3B68" w:rsidP="004B3B68">
      <w:pPr>
        <w:spacing w:before="100" w:beforeAutospacing="1" w:after="0" w:line="240" w:lineRule="auto"/>
        <w:rPr>
          <w:rFonts w:ascii="Arial" w:hAnsi="Arial" w:cs="Arial"/>
          <w:sz w:val="24"/>
          <w:szCs w:val="24"/>
        </w:rPr>
      </w:pPr>
      <w:r w:rsidRPr="004B3B68">
        <w:rPr>
          <w:rFonts w:ascii="Arial" w:hAnsi="Arial" w:cs="Arial"/>
          <w:sz w:val="24"/>
          <w:szCs w:val="24"/>
        </w:rPr>
        <w:t xml:space="preserve">Características del </w:t>
      </w:r>
      <w:proofErr w:type="spellStart"/>
      <w:r w:rsidRPr="004B3B68">
        <w:rPr>
          <w:rFonts w:ascii="Arial" w:hAnsi="Arial" w:cs="Arial"/>
          <w:bCs/>
          <w:sz w:val="24"/>
          <w:szCs w:val="24"/>
        </w:rPr>
        <w:t>Advanced</w:t>
      </w:r>
      <w:proofErr w:type="spellEnd"/>
      <w:r w:rsidRPr="004B3B68">
        <w:rPr>
          <w:rFonts w:ascii="Arial" w:hAnsi="Arial" w:cs="Arial"/>
          <w:bCs/>
          <w:sz w:val="24"/>
          <w:szCs w:val="24"/>
        </w:rPr>
        <w:t xml:space="preserve"> </w:t>
      </w:r>
      <w:proofErr w:type="spellStart"/>
      <w:r w:rsidRPr="004B3B68">
        <w:rPr>
          <w:rFonts w:ascii="Arial" w:hAnsi="Arial" w:cs="Arial"/>
          <w:bCs/>
          <w:sz w:val="24"/>
          <w:szCs w:val="24"/>
        </w:rPr>
        <w:t>Encryption</w:t>
      </w:r>
      <w:proofErr w:type="spellEnd"/>
      <w:r w:rsidRPr="004B3B68">
        <w:rPr>
          <w:rFonts w:ascii="Arial" w:hAnsi="Arial" w:cs="Arial"/>
          <w:bCs/>
          <w:sz w:val="24"/>
          <w:szCs w:val="24"/>
        </w:rPr>
        <w:t xml:space="preserve"> Standard</w:t>
      </w:r>
      <w:r w:rsidRPr="004B3B68">
        <w:rPr>
          <w:rFonts w:ascii="Arial" w:hAnsi="Arial" w:cs="Arial"/>
          <w:sz w:val="24"/>
          <w:szCs w:val="24"/>
        </w:rPr>
        <w:t>:</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Es una red de sustitución-permutación.</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Es rápido tanto en </w:t>
      </w:r>
      <w:hyperlink r:id="rId16" w:tooltip="Software" w:history="1">
        <w:r w:rsidRPr="004B3B68">
          <w:rPr>
            <w:rStyle w:val="Hyperlink"/>
            <w:rFonts w:ascii="Arial" w:hAnsi="Arial" w:cs="Arial"/>
            <w:color w:val="auto"/>
            <w:sz w:val="24"/>
            <w:szCs w:val="24"/>
            <w:u w:val="none"/>
          </w:rPr>
          <w:t>software</w:t>
        </w:r>
      </w:hyperlink>
      <w:r w:rsidRPr="004B3B68">
        <w:rPr>
          <w:rFonts w:ascii="Arial" w:hAnsi="Arial" w:cs="Arial"/>
          <w:sz w:val="24"/>
          <w:szCs w:val="24"/>
        </w:rPr>
        <w:t xml:space="preserve"> como en </w:t>
      </w:r>
      <w:hyperlink r:id="rId17" w:tooltip="Hardware" w:history="1">
        <w:r w:rsidRPr="004B3B68">
          <w:rPr>
            <w:rStyle w:val="Hyperlink"/>
            <w:rFonts w:ascii="Arial" w:hAnsi="Arial" w:cs="Arial"/>
            <w:color w:val="auto"/>
            <w:sz w:val="24"/>
            <w:szCs w:val="24"/>
            <w:u w:val="none"/>
          </w:rPr>
          <w:t>hardware</w:t>
        </w:r>
      </w:hyperlink>
      <w:r w:rsidRPr="004B3B68">
        <w:rPr>
          <w:rFonts w:ascii="Arial" w:hAnsi="Arial" w:cs="Arial"/>
          <w:sz w:val="24"/>
          <w:szCs w:val="24"/>
        </w:rPr>
        <w:t>.</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Es relativamente fácil de implementar.</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lastRenderedPageBreak/>
        <w:t xml:space="preserve">Requiere poca </w:t>
      </w:r>
      <w:hyperlink r:id="rId18" w:tooltip="Memoria de ordenador" w:history="1">
        <w:r w:rsidRPr="004B3B68">
          <w:rPr>
            <w:rStyle w:val="Hyperlink"/>
            <w:rFonts w:ascii="Arial" w:hAnsi="Arial" w:cs="Arial"/>
            <w:color w:val="auto"/>
            <w:sz w:val="24"/>
            <w:szCs w:val="24"/>
            <w:u w:val="none"/>
          </w:rPr>
          <w:t>memoria</w:t>
        </w:r>
      </w:hyperlink>
      <w:r w:rsidRPr="004B3B68">
        <w:rPr>
          <w:rFonts w:ascii="Arial" w:hAnsi="Arial" w:cs="Arial"/>
          <w:sz w:val="24"/>
          <w:szCs w:val="24"/>
        </w:rPr>
        <w:t>.</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Tiene un tamaño de bloque fijo de 128 bits.</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Tamaños de llave de 128, 192 o 256 bits.</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La mayoría de los cálculos del algoritmo AES se hacen en un </w:t>
      </w:r>
      <w:hyperlink r:id="rId19" w:tooltip="Campo finito" w:history="1">
        <w:r w:rsidRPr="004B3B68">
          <w:rPr>
            <w:rStyle w:val="Hyperlink"/>
            <w:rFonts w:ascii="Arial" w:hAnsi="Arial" w:cs="Arial"/>
            <w:color w:val="auto"/>
            <w:sz w:val="24"/>
            <w:szCs w:val="24"/>
            <w:u w:val="none"/>
          </w:rPr>
          <w:t>campo finito</w:t>
        </w:r>
      </w:hyperlink>
      <w:r w:rsidRPr="004B3B68">
        <w:rPr>
          <w:rFonts w:ascii="Arial" w:hAnsi="Arial" w:cs="Arial"/>
          <w:sz w:val="24"/>
          <w:szCs w:val="24"/>
        </w:rPr>
        <w:t xml:space="preserve"> determinado.</w:t>
      </w:r>
    </w:p>
    <w:p w:rsidR="004B3B68" w:rsidRPr="004B3B68" w:rsidRDefault="004B3B68" w:rsidP="004B3B68">
      <w:pPr>
        <w:pStyle w:val="ListParagraph"/>
        <w:numPr>
          <w:ilvl w:val="0"/>
          <w:numId w:val="7"/>
        </w:numPr>
        <w:spacing w:after="100" w:afterAutospacing="1" w:line="240" w:lineRule="auto"/>
        <w:jc w:val="both"/>
        <w:rPr>
          <w:rFonts w:ascii="Arial" w:hAnsi="Arial" w:cs="Arial"/>
          <w:sz w:val="24"/>
          <w:szCs w:val="24"/>
        </w:rPr>
      </w:pPr>
      <w:r w:rsidRPr="004B3B68">
        <w:rPr>
          <w:rFonts w:ascii="Arial" w:hAnsi="Arial" w:cs="Arial"/>
          <w:sz w:val="24"/>
          <w:szCs w:val="24"/>
        </w:rPr>
        <w:t xml:space="preserve">Opera en una matriz de 4×4 </w:t>
      </w:r>
      <w:hyperlink r:id="rId20" w:tooltip="Byte" w:history="1">
        <w:r w:rsidRPr="004B3B68">
          <w:rPr>
            <w:rStyle w:val="Hyperlink"/>
            <w:rFonts w:ascii="Arial" w:hAnsi="Arial" w:cs="Arial"/>
            <w:color w:val="auto"/>
            <w:sz w:val="24"/>
            <w:szCs w:val="24"/>
            <w:u w:val="none"/>
          </w:rPr>
          <w:t>bytes</w:t>
        </w:r>
      </w:hyperlink>
      <w:r w:rsidRPr="004B3B68">
        <w:rPr>
          <w:rFonts w:ascii="Arial" w:hAnsi="Arial" w:cs="Arial"/>
          <w:sz w:val="24"/>
          <w:szCs w:val="24"/>
        </w:rPr>
        <w:t xml:space="preserve">, llamada </w:t>
      </w:r>
      <w:proofErr w:type="spellStart"/>
      <w:r w:rsidRPr="004B3B68">
        <w:rPr>
          <w:rFonts w:ascii="Arial" w:hAnsi="Arial" w:cs="Arial"/>
          <w:i/>
          <w:iCs/>
          <w:sz w:val="24"/>
          <w:szCs w:val="24"/>
        </w:rPr>
        <w:t>state</w:t>
      </w:r>
      <w:proofErr w:type="spellEnd"/>
      <w:r w:rsidRPr="004B3B68">
        <w:rPr>
          <w:rFonts w:ascii="Arial" w:hAnsi="Arial" w:cs="Arial"/>
          <w:i/>
          <w:iCs/>
          <w:sz w:val="24"/>
          <w:szCs w:val="24"/>
        </w:rPr>
        <w:t>.</w:t>
      </w:r>
    </w:p>
    <w:p w:rsidR="00D17061" w:rsidRPr="00D17061" w:rsidRDefault="00D17061" w:rsidP="007E2193">
      <w:pPr>
        <w:autoSpaceDE w:val="0"/>
        <w:autoSpaceDN w:val="0"/>
        <w:adjustRightInd w:val="0"/>
        <w:spacing w:after="0" w:line="240" w:lineRule="auto"/>
        <w:rPr>
          <w:rFonts w:ascii="Arial" w:hAnsi="Arial" w:cs="Arial"/>
          <w:color w:val="000000"/>
          <w:sz w:val="24"/>
          <w:szCs w:val="24"/>
        </w:rPr>
      </w:pPr>
    </w:p>
    <w:p w:rsidR="007E2193" w:rsidRPr="00D17061" w:rsidRDefault="007E2193" w:rsidP="007E2193">
      <w:pPr>
        <w:autoSpaceDE w:val="0"/>
        <w:autoSpaceDN w:val="0"/>
        <w:adjustRightInd w:val="0"/>
        <w:spacing w:after="0" w:line="240" w:lineRule="auto"/>
        <w:rPr>
          <w:rFonts w:ascii="Arial" w:hAnsi="Arial" w:cs="Arial"/>
          <w:color w:val="000000"/>
          <w:sz w:val="24"/>
          <w:szCs w:val="24"/>
        </w:rPr>
      </w:pPr>
      <w:r w:rsidRPr="00D17061">
        <w:rPr>
          <w:rFonts w:ascii="Arial" w:hAnsi="Arial" w:cs="Arial"/>
          <w:color w:val="000000"/>
          <w:sz w:val="24"/>
          <w:szCs w:val="24"/>
        </w:rPr>
        <w:t>TABLA 1.3: Funciones principales del algoritmo AES</w:t>
      </w:r>
    </w:p>
    <w:p w:rsidR="00D17061" w:rsidRPr="00485A1B" w:rsidRDefault="00D17061" w:rsidP="00485A1B">
      <w:pPr>
        <w:autoSpaceDE w:val="0"/>
        <w:autoSpaceDN w:val="0"/>
        <w:adjustRightInd w:val="0"/>
        <w:spacing w:after="0" w:line="240" w:lineRule="auto"/>
        <w:jc w:val="both"/>
        <w:rPr>
          <w:rFonts w:ascii="Arial" w:hAnsi="Arial" w:cs="Arial"/>
          <w:color w:val="000000"/>
          <w:sz w:val="24"/>
          <w:szCs w:val="24"/>
        </w:rPr>
      </w:pPr>
    </w:p>
    <w:tbl>
      <w:tblPr>
        <w:tblStyle w:val="TableGrid"/>
        <w:tblW w:w="0" w:type="auto"/>
        <w:tblLook w:val="04A0" w:firstRow="1" w:lastRow="0" w:firstColumn="1" w:lastColumn="0" w:noHBand="0" w:noVBand="1"/>
      </w:tblPr>
      <w:tblGrid>
        <w:gridCol w:w="1097"/>
        <w:gridCol w:w="1764"/>
        <w:gridCol w:w="5633"/>
      </w:tblGrid>
      <w:tr w:rsidR="00D17061" w:rsidRPr="00485A1B" w:rsidTr="00485A1B">
        <w:tc>
          <w:tcPr>
            <w:tcW w:w="1097" w:type="dxa"/>
          </w:tcPr>
          <w:p w:rsidR="00D17061" w:rsidRPr="00485A1B" w:rsidRDefault="00D17061"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Etapa</w:t>
            </w:r>
          </w:p>
        </w:tc>
        <w:tc>
          <w:tcPr>
            <w:tcW w:w="1764" w:type="dxa"/>
          </w:tcPr>
          <w:p w:rsidR="00D17061" w:rsidRPr="00485A1B" w:rsidRDefault="00D17061"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Proceso</w:t>
            </w:r>
          </w:p>
        </w:tc>
        <w:tc>
          <w:tcPr>
            <w:tcW w:w="5633" w:type="dxa"/>
          </w:tcPr>
          <w:p w:rsidR="00D17061" w:rsidRPr="00485A1B" w:rsidRDefault="00D17061"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Detalle</w:t>
            </w:r>
          </w:p>
        </w:tc>
      </w:tr>
      <w:tr w:rsidR="00D17061" w:rsidRPr="00485A1B" w:rsidTr="00485A1B">
        <w:tc>
          <w:tcPr>
            <w:tcW w:w="1097" w:type="dxa"/>
          </w:tcPr>
          <w:p w:rsidR="00D17061"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Etapa Inicial</w:t>
            </w:r>
          </w:p>
        </w:tc>
        <w:tc>
          <w:tcPr>
            <w:tcW w:w="1764" w:type="dxa"/>
          </w:tcPr>
          <w:p w:rsidR="00D17061" w:rsidRPr="00485A1B" w:rsidRDefault="00485A1B" w:rsidP="00485A1B">
            <w:pPr>
              <w:autoSpaceDE w:val="0"/>
              <w:autoSpaceDN w:val="0"/>
              <w:adjustRightInd w:val="0"/>
              <w:jc w:val="both"/>
              <w:rPr>
                <w:rFonts w:ascii="Arial" w:hAnsi="Arial" w:cs="Arial"/>
                <w:color w:val="000000"/>
                <w:sz w:val="24"/>
                <w:szCs w:val="24"/>
              </w:rPr>
            </w:pPr>
            <w:proofErr w:type="spellStart"/>
            <w:r w:rsidRPr="00485A1B">
              <w:rPr>
                <w:rFonts w:ascii="Arial" w:hAnsi="Arial" w:cs="Arial"/>
                <w:i/>
                <w:iCs/>
                <w:sz w:val="24"/>
                <w:szCs w:val="24"/>
              </w:rPr>
              <w:t>AddRoundKey</w:t>
            </w:r>
            <w:proofErr w:type="spellEnd"/>
          </w:p>
        </w:tc>
        <w:tc>
          <w:tcPr>
            <w:tcW w:w="5633" w:type="dxa"/>
          </w:tcPr>
          <w:p w:rsidR="00D17061" w:rsidRPr="00485A1B" w:rsidRDefault="00D17061" w:rsidP="00485A1B">
            <w:pPr>
              <w:autoSpaceDE w:val="0"/>
              <w:autoSpaceDN w:val="0"/>
              <w:adjustRightInd w:val="0"/>
              <w:jc w:val="both"/>
              <w:rPr>
                <w:rFonts w:ascii="Arial" w:hAnsi="Arial" w:cs="Arial"/>
                <w:color w:val="000000"/>
                <w:sz w:val="24"/>
                <w:szCs w:val="24"/>
              </w:rPr>
            </w:pPr>
          </w:p>
        </w:tc>
      </w:tr>
      <w:tr w:rsidR="00485A1B" w:rsidRPr="00485A1B" w:rsidTr="00485A1B">
        <w:trPr>
          <w:trHeight w:val="815"/>
        </w:trPr>
        <w:tc>
          <w:tcPr>
            <w:tcW w:w="1097" w:type="dxa"/>
            <w:vMerge w:val="restart"/>
          </w:tcPr>
          <w:p w:rsidR="00485A1B"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Rondas</w:t>
            </w: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SubBytes</w:t>
            </w:r>
            <w:proofErr w:type="spellEnd"/>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color w:val="000000"/>
                <w:sz w:val="24"/>
                <w:szCs w:val="24"/>
              </w:rPr>
            </w:pPr>
          </w:p>
        </w:tc>
        <w:tc>
          <w:tcPr>
            <w:tcW w:w="5633" w:type="dxa"/>
          </w:tcPr>
          <w:p w:rsidR="00485A1B"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sz w:val="24"/>
                <w:szCs w:val="24"/>
              </w:rPr>
              <w:t>En este paso se realiza una sustitución no lineal donde cada byte es reemplazado con otro de acuerdo a una tabla de búsqueda).</w:t>
            </w:r>
          </w:p>
        </w:tc>
      </w:tr>
      <w:tr w:rsidR="00485A1B" w:rsidRPr="00485A1B" w:rsidTr="00485A1B">
        <w:trPr>
          <w:trHeight w:val="801"/>
        </w:trPr>
        <w:tc>
          <w:tcPr>
            <w:tcW w:w="1097" w:type="dxa"/>
            <w:vMerge/>
          </w:tcPr>
          <w:p w:rsidR="00485A1B" w:rsidRPr="00485A1B" w:rsidRDefault="00485A1B" w:rsidP="00485A1B">
            <w:pPr>
              <w:autoSpaceDE w:val="0"/>
              <w:autoSpaceDN w:val="0"/>
              <w:adjustRightInd w:val="0"/>
              <w:jc w:val="both"/>
              <w:rPr>
                <w:rFonts w:ascii="Arial" w:hAnsi="Arial" w:cs="Arial"/>
                <w:b/>
                <w:bCs/>
                <w:sz w:val="24"/>
                <w:szCs w:val="24"/>
              </w:rPr>
            </w:pP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ShiftRows</w:t>
            </w:r>
            <w:proofErr w:type="spellEnd"/>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tc>
        <w:tc>
          <w:tcPr>
            <w:tcW w:w="5633" w:type="dxa"/>
          </w:tcPr>
          <w:p w:rsidR="00485A1B" w:rsidRPr="00485A1B" w:rsidRDefault="00485A1B" w:rsidP="00485A1B">
            <w:pPr>
              <w:autoSpaceDE w:val="0"/>
              <w:autoSpaceDN w:val="0"/>
              <w:adjustRightInd w:val="0"/>
              <w:jc w:val="both"/>
              <w:rPr>
                <w:rFonts w:ascii="Arial" w:hAnsi="Arial" w:cs="Arial"/>
                <w:sz w:val="24"/>
                <w:szCs w:val="24"/>
              </w:rPr>
            </w:pPr>
            <w:r w:rsidRPr="00485A1B">
              <w:rPr>
                <w:rFonts w:ascii="Arial" w:hAnsi="Arial" w:cs="Arial"/>
                <w:sz w:val="24"/>
                <w:szCs w:val="24"/>
              </w:rPr>
              <w:t>En este paso se realiza una transposición donde cada fila de la matriz es rotada de manera cíclica un número determinado de veces</w:t>
            </w:r>
          </w:p>
        </w:tc>
      </w:tr>
      <w:tr w:rsidR="00485A1B" w:rsidRPr="00485A1B" w:rsidTr="00485A1B">
        <w:trPr>
          <w:trHeight w:val="1508"/>
        </w:trPr>
        <w:tc>
          <w:tcPr>
            <w:tcW w:w="1097" w:type="dxa"/>
            <w:vMerge/>
          </w:tcPr>
          <w:p w:rsidR="00485A1B" w:rsidRPr="00485A1B" w:rsidRDefault="00485A1B" w:rsidP="00485A1B">
            <w:pPr>
              <w:autoSpaceDE w:val="0"/>
              <w:autoSpaceDN w:val="0"/>
              <w:adjustRightInd w:val="0"/>
              <w:jc w:val="both"/>
              <w:rPr>
                <w:rFonts w:ascii="Arial" w:hAnsi="Arial" w:cs="Arial"/>
                <w:b/>
                <w:bCs/>
                <w:sz w:val="24"/>
                <w:szCs w:val="24"/>
              </w:rPr>
            </w:pP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MixColumns</w:t>
            </w:r>
            <w:proofErr w:type="spellEnd"/>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p w:rsidR="00485A1B" w:rsidRDefault="00485A1B" w:rsidP="00485A1B">
            <w:pPr>
              <w:autoSpaceDE w:val="0"/>
              <w:autoSpaceDN w:val="0"/>
              <w:adjustRightInd w:val="0"/>
              <w:jc w:val="both"/>
              <w:rPr>
                <w:rFonts w:ascii="Arial" w:hAnsi="Arial" w:cs="Arial"/>
                <w:i/>
                <w:iCs/>
                <w:sz w:val="24"/>
                <w:szCs w:val="24"/>
              </w:rPr>
            </w:pPr>
          </w:p>
          <w:p w:rsidR="00485A1B" w:rsidRPr="00485A1B" w:rsidRDefault="00485A1B" w:rsidP="00485A1B">
            <w:pPr>
              <w:autoSpaceDE w:val="0"/>
              <w:autoSpaceDN w:val="0"/>
              <w:adjustRightInd w:val="0"/>
              <w:jc w:val="both"/>
              <w:rPr>
                <w:rFonts w:ascii="Arial" w:hAnsi="Arial" w:cs="Arial"/>
                <w:i/>
                <w:iCs/>
                <w:sz w:val="24"/>
                <w:szCs w:val="24"/>
              </w:rPr>
            </w:pPr>
          </w:p>
        </w:tc>
        <w:tc>
          <w:tcPr>
            <w:tcW w:w="5633" w:type="dxa"/>
          </w:tcPr>
          <w:p w:rsidR="00485A1B" w:rsidRPr="00485A1B" w:rsidRDefault="00485A1B" w:rsidP="00485A1B">
            <w:pPr>
              <w:autoSpaceDE w:val="0"/>
              <w:autoSpaceDN w:val="0"/>
              <w:adjustRightInd w:val="0"/>
              <w:jc w:val="both"/>
              <w:rPr>
                <w:rFonts w:ascii="Arial" w:hAnsi="Arial" w:cs="Arial"/>
                <w:sz w:val="24"/>
                <w:szCs w:val="24"/>
              </w:rPr>
            </w:pPr>
            <w:r w:rsidRPr="00485A1B">
              <w:rPr>
                <w:rFonts w:ascii="Arial" w:hAnsi="Arial" w:cs="Arial"/>
                <w:sz w:val="24"/>
                <w:szCs w:val="24"/>
              </w:rPr>
              <w:t>Operación de mezclado que opera en las columnas de la matriz, combinando los cuatro bytes en cada columna usando una transformación lineal, cada columna de la matriz es multiplicada por un polinomio constante c(x)</w:t>
            </w:r>
            <w:r>
              <w:rPr>
                <w:rFonts w:ascii="Arial" w:hAnsi="Arial" w:cs="Arial"/>
                <w:color w:val="000000" w:themeColor="text1"/>
                <w:sz w:val="24"/>
                <w:szCs w:val="24"/>
              </w:rPr>
              <w:t>.</w:t>
            </w:r>
          </w:p>
        </w:tc>
      </w:tr>
      <w:tr w:rsidR="00485A1B" w:rsidRPr="00485A1B" w:rsidTr="00485A1B">
        <w:trPr>
          <w:trHeight w:val="965"/>
        </w:trPr>
        <w:tc>
          <w:tcPr>
            <w:tcW w:w="1097" w:type="dxa"/>
            <w:vMerge/>
          </w:tcPr>
          <w:p w:rsidR="00485A1B" w:rsidRPr="00485A1B" w:rsidRDefault="00485A1B" w:rsidP="00485A1B">
            <w:pPr>
              <w:autoSpaceDE w:val="0"/>
              <w:autoSpaceDN w:val="0"/>
              <w:adjustRightInd w:val="0"/>
              <w:jc w:val="both"/>
              <w:rPr>
                <w:rFonts w:ascii="Arial" w:hAnsi="Arial" w:cs="Arial"/>
                <w:b/>
                <w:bCs/>
                <w:sz w:val="24"/>
                <w:szCs w:val="24"/>
              </w:rPr>
            </w:pP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AddRoundKey</w:t>
            </w:r>
            <w:proofErr w:type="spellEnd"/>
          </w:p>
        </w:tc>
        <w:tc>
          <w:tcPr>
            <w:tcW w:w="5633" w:type="dxa"/>
          </w:tcPr>
          <w:p w:rsidR="00485A1B" w:rsidRPr="00485A1B" w:rsidRDefault="00485A1B" w:rsidP="00485A1B">
            <w:pPr>
              <w:autoSpaceDE w:val="0"/>
              <w:autoSpaceDN w:val="0"/>
              <w:adjustRightInd w:val="0"/>
              <w:jc w:val="both"/>
              <w:rPr>
                <w:rFonts w:ascii="Arial" w:hAnsi="Arial" w:cs="Arial"/>
                <w:sz w:val="24"/>
                <w:szCs w:val="24"/>
              </w:rPr>
            </w:pPr>
            <w:r w:rsidRPr="00485A1B">
              <w:rPr>
                <w:rFonts w:ascii="Arial" w:hAnsi="Arial" w:cs="Arial"/>
                <w:sz w:val="24"/>
                <w:szCs w:val="24"/>
              </w:rPr>
              <w:t xml:space="preserve">Cada byte de la matriz es combinado con </w:t>
            </w:r>
            <w:proofErr w:type="gramStart"/>
            <w:r w:rsidRPr="00485A1B">
              <w:rPr>
                <w:rFonts w:ascii="Arial" w:hAnsi="Arial" w:cs="Arial"/>
                <w:sz w:val="24"/>
                <w:szCs w:val="24"/>
              </w:rPr>
              <w:t>la</w:t>
            </w:r>
            <w:proofErr w:type="gramEnd"/>
            <w:r w:rsidRPr="00485A1B">
              <w:rPr>
                <w:rFonts w:ascii="Arial" w:hAnsi="Arial" w:cs="Arial"/>
                <w:sz w:val="24"/>
                <w:szCs w:val="24"/>
              </w:rPr>
              <w:t xml:space="preserve"> clave round; cada clave round se deriva de la clave de cifrado usando una iteración de la clave.</w:t>
            </w:r>
          </w:p>
        </w:tc>
      </w:tr>
      <w:tr w:rsidR="00D17061" w:rsidRPr="00485A1B" w:rsidTr="00485A1B">
        <w:tc>
          <w:tcPr>
            <w:tcW w:w="1097" w:type="dxa"/>
          </w:tcPr>
          <w:p w:rsidR="00D17061" w:rsidRPr="00485A1B" w:rsidRDefault="00485A1B" w:rsidP="00485A1B">
            <w:pPr>
              <w:autoSpaceDE w:val="0"/>
              <w:autoSpaceDN w:val="0"/>
              <w:adjustRightInd w:val="0"/>
              <w:jc w:val="both"/>
              <w:rPr>
                <w:rFonts w:ascii="Arial" w:hAnsi="Arial" w:cs="Arial"/>
                <w:color w:val="000000"/>
                <w:sz w:val="24"/>
                <w:szCs w:val="24"/>
              </w:rPr>
            </w:pPr>
            <w:r w:rsidRPr="00485A1B">
              <w:rPr>
                <w:rFonts w:ascii="Arial" w:hAnsi="Arial" w:cs="Arial"/>
                <w:b/>
                <w:bCs/>
                <w:sz w:val="24"/>
                <w:szCs w:val="24"/>
              </w:rPr>
              <w:t>Etapa Final</w:t>
            </w:r>
          </w:p>
        </w:tc>
        <w:tc>
          <w:tcPr>
            <w:tcW w:w="1764" w:type="dxa"/>
          </w:tcPr>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SubBytes</w:t>
            </w:r>
            <w:proofErr w:type="spellEnd"/>
          </w:p>
          <w:p w:rsidR="00485A1B" w:rsidRPr="00485A1B" w:rsidRDefault="00485A1B" w:rsidP="00485A1B">
            <w:pPr>
              <w:autoSpaceDE w:val="0"/>
              <w:autoSpaceDN w:val="0"/>
              <w:adjustRightInd w:val="0"/>
              <w:jc w:val="both"/>
              <w:rPr>
                <w:rFonts w:ascii="Arial" w:hAnsi="Arial" w:cs="Arial"/>
                <w:i/>
                <w:iCs/>
                <w:sz w:val="24"/>
                <w:szCs w:val="24"/>
              </w:rPr>
            </w:pPr>
            <w:proofErr w:type="spellStart"/>
            <w:r w:rsidRPr="00485A1B">
              <w:rPr>
                <w:rFonts w:ascii="Arial" w:hAnsi="Arial" w:cs="Arial"/>
                <w:i/>
                <w:iCs/>
                <w:sz w:val="24"/>
                <w:szCs w:val="24"/>
              </w:rPr>
              <w:t>ShiftRows</w:t>
            </w:r>
            <w:proofErr w:type="spellEnd"/>
          </w:p>
          <w:p w:rsidR="00D17061" w:rsidRPr="00485A1B" w:rsidRDefault="00485A1B" w:rsidP="00485A1B">
            <w:pPr>
              <w:autoSpaceDE w:val="0"/>
              <w:autoSpaceDN w:val="0"/>
              <w:adjustRightInd w:val="0"/>
              <w:jc w:val="both"/>
              <w:rPr>
                <w:rFonts w:ascii="Arial" w:hAnsi="Arial" w:cs="Arial"/>
                <w:color w:val="000000"/>
                <w:sz w:val="24"/>
                <w:szCs w:val="24"/>
              </w:rPr>
            </w:pPr>
            <w:proofErr w:type="spellStart"/>
            <w:r w:rsidRPr="00485A1B">
              <w:rPr>
                <w:rFonts w:ascii="Arial" w:hAnsi="Arial" w:cs="Arial"/>
                <w:i/>
                <w:iCs/>
                <w:sz w:val="24"/>
                <w:szCs w:val="24"/>
              </w:rPr>
              <w:t>AddRoundKey</w:t>
            </w:r>
            <w:proofErr w:type="spellEnd"/>
          </w:p>
        </w:tc>
        <w:tc>
          <w:tcPr>
            <w:tcW w:w="5633" w:type="dxa"/>
          </w:tcPr>
          <w:p w:rsidR="00D17061" w:rsidRPr="00485A1B" w:rsidRDefault="00D17061" w:rsidP="00485A1B">
            <w:pPr>
              <w:autoSpaceDE w:val="0"/>
              <w:autoSpaceDN w:val="0"/>
              <w:adjustRightInd w:val="0"/>
              <w:jc w:val="both"/>
              <w:rPr>
                <w:rFonts w:ascii="Arial" w:hAnsi="Arial" w:cs="Arial"/>
                <w:color w:val="000000"/>
                <w:sz w:val="24"/>
                <w:szCs w:val="24"/>
              </w:rPr>
            </w:pPr>
          </w:p>
        </w:tc>
      </w:tr>
    </w:tbl>
    <w:p w:rsidR="00D17061" w:rsidRDefault="00D17061" w:rsidP="007E2193">
      <w:pPr>
        <w:autoSpaceDE w:val="0"/>
        <w:autoSpaceDN w:val="0"/>
        <w:adjustRightInd w:val="0"/>
        <w:spacing w:after="0" w:line="240" w:lineRule="auto"/>
        <w:rPr>
          <w:rFonts w:ascii="Arial" w:hAnsi="Arial" w:cs="Arial"/>
          <w:color w:val="000000"/>
          <w:sz w:val="21"/>
          <w:szCs w:val="21"/>
        </w:rPr>
      </w:pPr>
    </w:p>
    <w:p w:rsidR="00D17061" w:rsidRPr="000816D4" w:rsidRDefault="00485A1B" w:rsidP="007E2193">
      <w:pPr>
        <w:autoSpaceDE w:val="0"/>
        <w:autoSpaceDN w:val="0"/>
        <w:adjustRightInd w:val="0"/>
        <w:spacing w:after="0" w:line="240" w:lineRule="auto"/>
        <w:rPr>
          <w:rFonts w:ascii="Arial" w:hAnsi="Arial" w:cs="Arial"/>
          <w:color w:val="000000"/>
          <w:sz w:val="21"/>
          <w:szCs w:val="21"/>
        </w:rPr>
      </w:pPr>
      <w:r w:rsidRPr="00485A1B">
        <w:rPr>
          <w:rFonts w:ascii="Arial" w:hAnsi="Arial" w:cs="Arial"/>
          <w:noProof/>
          <w:color w:val="000000"/>
          <w:sz w:val="21"/>
          <w:szCs w:val="21"/>
          <w:lang w:val="en-US"/>
        </w:rPr>
        <w:lastRenderedPageBreak/>
        <w:drawing>
          <wp:inline distT="0" distB="0" distL="0" distR="0" wp14:anchorId="1D008249" wp14:editId="3792F406">
            <wp:extent cx="5400040" cy="324848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3248488"/>
                    </a:xfrm>
                    <a:prstGeom prst="rect">
                      <a:avLst/>
                    </a:prstGeom>
                    <a:noFill/>
                    <a:ln>
                      <a:noFill/>
                    </a:ln>
                  </pic:spPr>
                </pic:pic>
              </a:graphicData>
            </a:graphic>
          </wp:inline>
        </w:drawing>
      </w:r>
    </w:p>
    <w:p w:rsidR="007E2193" w:rsidRDefault="007E2193" w:rsidP="00485A1B">
      <w:pPr>
        <w:autoSpaceDE w:val="0"/>
        <w:autoSpaceDN w:val="0"/>
        <w:adjustRightInd w:val="0"/>
        <w:spacing w:after="0" w:line="240" w:lineRule="auto"/>
        <w:jc w:val="center"/>
        <w:rPr>
          <w:rFonts w:ascii="Arial" w:hAnsi="Arial" w:cs="Arial"/>
          <w:color w:val="000000"/>
          <w:sz w:val="24"/>
          <w:szCs w:val="24"/>
        </w:rPr>
      </w:pPr>
      <w:r w:rsidRPr="00485A1B">
        <w:rPr>
          <w:rFonts w:ascii="Arial" w:hAnsi="Arial" w:cs="Arial"/>
          <w:color w:val="000000"/>
          <w:sz w:val="24"/>
          <w:szCs w:val="24"/>
        </w:rPr>
        <w:t>FIGURA 1.7: Rondas de AES</w:t>
      </w:r>
    </w:p>
    <w:p w:rsidR="009D2EF7" w:rsidRDefault="009D2EF7" w:rsidP="00485A1B">
      <w:pPr>
        <w:autoSpaceDE w:val="0"/>
        <w:autoSpaceDN w:val="0"/>
        <w:adjustRightInd w:val="0"/>
        <w:spacing w:after="0" w:line="240" w:lineRule="auto"/>
        <w:jc w:val="center"/>
        <w:rPr>
          <w:rFonts w:ascii="Arial" w:hAnsi="Arial" w:cs="Arial"/>
          <w:color w:val="000000"/>
          <w:sz w:val="24"/>
          <w:szCs w:val="24"/>
        </w:rPr>
      </w:pPr>
    </w:p>
    <w:p w:rsidR="004B3B68" w:rsidRPr="003F6E14" w:rsidRDefault="004B3B68" w:rsidP="003F6E14">
      <w:pPr>
        <w:pStyle w:val="Heading3"/>
        <w:rPr>
          <w:rFonts w:ascii="Arial" w:eastAsia="Times New Roman" w:hAnsi="Arial" w:cs="Arial"/>
          <w:b/>
          <w:color w:val="auto"/>
          <w:sz w:val="28"/>
          <w:lang w:eastAsia="es-ES"/>
        </w:rPr>
      </w:pPr>
      <w:bookmarkStart w:id="185" w:name="_Toc56866514"/>
      <w:r w:rsidRPr="003F6E14">
        <w:rPr>
          <w:rFonts w:ascii="Arial" w:hAnsi="Arial" w:cs="Arial"/>
          <w:b/>
          <w:color w:val="auto"/>
          <w:sz w:val="28"/>
        </w:rPr>
        <w:t>1.</w:t>
      </w:r>
      <w:r w:rsidR="003F6E14" w:rsidRPr="003F6E14">
        <w:rPr>
          <w:rFonts w:ascii="Arial" w:hAnsi="Arial" w:cs="Arial"/>
          <w:b/>
          <w:color w:val="auto"/>
          <w:sz w:val="28"/>
        </w:rPr>
        <w:t>3</w:t>
      </w:r>
      <w:r w:rsidRPr="003F6E14">
        <w:rPr>
          <w:rFonts w:ascii="Arial" w:hAnsi="Arial" w:cs="Arial"/>
          <w:b/>
          <w:color w:val="auto"/>
          <w:sz w:val="28"/>
        </w:rPr>
        <w:t>.</w:t>
      </w:r>
      <w:r w:rsidR="003F6E14" w:rsidRPr="003F6E14">
        <w:rPr>
          <w:rFonts w:ascii="Arial" w:hAnsi="Arial" w:cs="Arial"/>
          <w:b/>
          <w:color w:val="auto"/>
          <w:sz w:val="28"/>
        </w:rPr>
        <w:t>3.</w:t>
      </w:r>
      <w:r w:rsidRPr="003F6E14">
        <w:rPr>
          <w:rFonts w:ascii="Arial" w:hAnsi="Arial" w:cs="Arial"/>
          <w:color w:val="auto"/>
          <w:sz w:val="28"/>
        </w:rPr>
        <w:t xml:space="preserve"> </w:t>
      </w:r>
      <w:r w:rsidRPr="003F6E14">
        <w:rPr>
          <w:rFonts w:ascii="Arial" w:eastAsia="Times New Roman" w:hAnsi="Arial" w:cs="Arial"/>
          <w:b/>
          <w:color w:val="auto"/>
          <w:sz w:val="28"/>
          <w:lang w:eastAsia="es-ES"/>
        </w:rPr>
        <w:t>Función hash SHA256</w:t>
      </w:r>
      <w:bookmarkEnd w:id="185"/>
    </w:p>
    <w:p w:rsidR="004B3B68" w:rsidRPr="004B3B68" w:rsidRDefault="004B3B68" w:rsidP="004B3B68">
      <w:pPr>
        <w:pStyle w:val="NormalWeb"/>
        <w:jc w:val="both"/>
        <w:rPr>
          <w:rFonts w:ascii="Arial" w:hAnsi="Arial" w:cs="Arial"/>
          <w:color w:val="000000"/>
        </w:rPr>
      </w:pPr>
      <w:r w:rsidRPr="004B3B68">
        <w:rPr>
          <w:rFonts w:ascii="Arial" w:hAnsi="Arial" w:cs="Arial"/>
        </w:rPr>
        <w:t xml:space="preserve">El SHA256 pertenece a una familia de algoritmos de hash criptográfico que generan hashes irreversibles y únicos. Cuanto mayor sea la cantidad de hashes posibles, menor será la probabilidad de que dos valores creen el mismo hash. </w:t>
      </w:r>
      <w:r w:rsidRPr="004B3B68">
        <w:rPr>
          <w:rFonts w:ascii="Arial" w:hAnsi="Arial" w:cs="Arial"/>
          <w:bCs/>
        </w:rPr>
        <w:t xml:space="preserve">En su resultado final esta función siempre muestra 64 caracteres, independientemente de la longitud de los datos de entrada. Cada carácter que se muestra en el resultado final puede ser o bien un dígito, o bien una letra de la A </w:t>
      </w:r>
      <w:proofErr w:type="spellStart"/>
      <w:r w:rsidRPr="004B3B68">
        <w:rPr>
          <w:rFonts w:ascii="Arial" w:hAnsi="Arial" w:cs="Arial"/>
          <w:bCs/>
        </w:rPr>
        <w:t>a</w:t>
      </w:r>
      <w:proofErr w:type="spellEnd"/>
      <w:r w:rsidRPr="004B3B68">
        <w:rPr>
          <w:rFonts w:ascii="Arial" w:hAnsi="Arial" w:cs="Arial"/>
          <w:bCs/>
        </w:rPr>
        <w:t xml:space="preserve"> la F</w:t>
      </w:r>
      <w:r w:rsidRPr="004B3B68">
        <w:rPr>
          <w:rFonts w:ascii="Arial" w:hAnsi="Arial" w:cs="Arial"/>
        </w:rPr>
        <w:t xml:space="preserve">. Cada carácter del resultado final, representa 4 bits de información, lo que en total seria 256 bits de información. </w:t>
      </w:r>
      <w:r w:rsidRPr="004B3B68">
        <w:rPr>
          <w:rStyle w:val="Strong"/>
          <w:rFonts w:ascii="Arial" w:hAnsi="Arial" w:cs="Arial"/>
          <w:b w:val="0"/>
        </w:rPr>
        <w:t>Es muy improbable que se cree el mismo código SHA256 en dos archivos distintos</w:t>
      </w:r>
      <w:r w:rsidRPr="004B3B68">
        <w:rPr>
          <w:rFonts w:ascii="Arial" w:hAnsi="Arial" w:cs="Arial"/>
        </w:rPr>
        <w:t>, porque existen aproximadamente 10^77 (un 1 seguido de 77 ceros) códigos posibles. Además, hay que tener en cuenta que pequeños cambios en los datos de entrada suelen obtener grandes cambios en su código hash de salida, e</w:t>
      </w:r>
      <w:r w:rsidRPr="004B3B68">
        <w:rPr>
          <w:rStyle w:val="Strong"/>
          <w:rFonts w:ascii="Arial" w:hAnsi="Arial" w:cs="Arial"/>
          <w:b w:val="0"/>
        </w:rPr>
        <w:t>ntonces SHA256 es una forma rápida de comprobar que efectivamente dos archivos o palabras son idénticos</w:t>
      </w:r>
      <w:r w:rsidRPr="004B3B68">
        <w:rPr>
          <w:rFonts w:ascii="Arial" w:hAnsi="Arial" w:cs="Arial"/>
        </w:rPr>
        <w:t>. Por ello es que se utiliza esta función de hash para cifrar la contraseña introducida por el usuario.</w:t>
      </w:r>
    </w:p>
    <w:p w:rsidR="00485A1B" w:rsidRPr="00D17061" w:rsidRDefault="00485A1B" w:rsidP="00485A1B">
      <w:pPr>
        <w:pStyle w:val="Heading2"/>
        <w:spacing w:after="240"/>
        <w:rPr>
          <w:rFonts w:ascii="Arial" w:hAnsi="Arial" w:cs="Arial"/>
          <w:b/>
          <w:bCs/>
          <w:color w:val="000000"/>
          <w:sz w:val="32"/>
          <w:szCs w:val="33"/>
        </w:rPr>
      </w:pPr>
      <w:bookmarkStart w:id="186" w:name="_Toc56866515"/>
      <w:r w:rsidRPr="00D17061">
        <w:rPr>
          <w:rFonts w:ascii="Arial" w:hAnsi="Arial" w:cs="Arial"/>
          <w:b/>
          <w:bCs/>
          <w:color w:val="000000"/>
          <w:sz w:val="32"/>
          <w:szCs w:val="33"/>
        </w:rPr>
        <w:t>1.</w:t>
      </w:r>
      <w:r w:rsidR="004E7246">
        <w:rPr>
          <w:rFonts w:ascii="Arial" w:hAnsi="Arial" w:cs="Arial"/>
          <w:b/>
          <w:bCs/>
          <w:color w:val="000000"/>
          <w:sz w:val="32"/>
          <w:szCs w:val="33"/>
        </w:rPr>
        <w:t>4</w:t>
      </w:r>
      <w:r w:rsidRPr="00D17061">
        <w:rPr>
          <w:rFonts w:ascii="Arial" w:hAnsi="Arial" w:cs="Arial"/>
          <w:b/>
          <w:bCs/>
          <w:color w:val="000000"/>
          <w:sz w:val="32"/>
          <w:szCs w:val="33"/>
        </w:rPr>
        <w:t xml:space="preserve">. </w:t>
      </w:r>
      <w:r>
        <w:rPr>
          <w:rFonts w:ascii="Arial" w:hAnsi="Arial" w:cs="Arial"/>
          <w:b/>
          <w:bCs/>
          <w:color w:val="000000"/>
          <w:sz w:val="32"/>
          <w:szCs w:val="33"/>
        </w:rPr>
        <w:t>Conclusiones parciales</w:t>
      </w:r>
      <w:bookmarkEnd w:id="186"/>
    </w:p>
    <w:p w:rsidR="00485A1B" w:rsidRDefault="0061785F" w:rsidP="00485A1B">
      <w:pPr>
        <w:autoSpaceDE w:val="0"/>
        <w:autoSpaceDN w:val="0"/>
        <w:adjustRightInd w:val="0"/>
        <w:spacing w:after="0" w:line="240" w:lineRule="auto"/>
        <w:jc w:val="both"/>
        <w:rPr>
          <w:rFonts w:ascii="Arial" w:hAnsi="Arial" w:cs="Arial"/>
          <w:sz w:val="24"/>
          <w:szCs w:val="24"/>
        </w:rPr>
      </w:pPr>
      <w:commentRangeStart w:id="187"/>
      <w:r>
        <w:rPr>
          <w:rFonts w:ascii="Arial" w:hAnsi="Arial" w:cs="Arial"/>
          <w:sz w:val="24"/>
          <w:szCs w:val="24"/>
        </w:rPr>
        <w:t>En el presente capí</w:t>
      </w:r>
      <w:r w:rsidR="00485A1B">
        <w:rPr>
          <w:rFonts w:ascii="Arial" w:hAnsi="Arial" w:cs="Arial"/>
          <w:sz w:val="24"/>
          <w:szCs w:val="24"/>
        </w:rPr>
        <w:t xml:space="preserve">tulo se logró hacer un análisis </w:t>
      </w:r>
      <w:r>
        <w:rPr>
          <w:rFonts w:ascii="Arial" w:hAnsi="Arial" w:cs="Arial"/>
          <w:sz w:val="24"/>
          <w:szCs w:val="24"/>
        </w:rPr>
        <w:t>parcial</w:t>
      </w:r>
      <w:r w:rsidR="00485A1B">
        <w:rPr>
          <w:rFonts w:ascii="Arial" w:hAnsi="Arial" w:cs="Arial"/>
          <w:sz w:val="24"/>
          <w:szCs w:val="24"/>
        </w:rPr>
        <w:t xml:space="preserve"> del negocio, así como la identificación </w:t>
      </w:r>
      <w:commentRangeEnd w:id="187"/>
      <w:r w:rsidR="00BE585D">
        <w:rPr>
          <w:rStyle w:val="CommentReference"/>
        </w:rPr>
        <w:commentReference w:id="187"/>
      </w:r>
      <w:r w:rsidR="00485A1B">
        <w:rPr>
          <w:rFonts w:ascii="Arial" w:hAnsi="Arial" w:cs="Arial"/>
          <w:sz w:val="24"/>
          <w:szCs w:val="24"/>
        </w:rPr>
        <w:t xml:space="preserve">de las principales reglas </w:t>
      </w:r>
      <w:r>
        <w:rPr>
          <w:rFonts w:ascii="Arial" w:hAnsi="Arial" w:cs="Arial"/>
          <w:sz w:val="24"/>
          <w:szCs w:val="24"/>
        </w:rPr>
        <w:t>de negocio y conceptos que se van a estar tratando a lo largo del trabajo. De igual manera se lograron identificar a través del modelo de amenazas las principales vulnerabilidades que presenta la aplicación respecto a seguridad, que ocurren:</w:t>
      </w:r>
    </w:p>
    <w:p w:rsidR="0061785F" w:rsidRDefault="0061785F" w:rsidP="0061785F">
      <w:pPr>
        <w:pStyle w:val="ListParagraph"/>
        <w:numPr>
          <w:ilvl w:val="0"/>
          <w:numId w:val="4"/>
        </w:numPr>
        <w:autoSpaceDE w:val="0"/>
        <w:autoSpaceDN w:val="0"/>
        <w:adjustRightInd w:val="0"/>
        <w:spacing w:after="0" w:line="240" w:lineRule="auto"/>
        <w:jc w:val="both"/>
        <w:rPr>
          <w:rFonts w:ascii="Arial" w:hAnsi="Arial" w:cs="Arial"/>
          <w:sz w:val="24"/>
          <w:szCs w:val="24"/>
        </w:rPr>
      </w:pPr>
      <w:r>
        <w:rPr>
          <w:rFonts w:ascii="Arial" w:hAnsi="Arial" w:cs="Arial"/>
          <w:sz w:val="24"/>
          <w:szCs w:val="24"/>
        </w:rPr>
        <w:t>Cuando el usuario introduce la contraseña existe la</w:t>
      </w:r>
      <w:r w:rsidRPr="00C22CA4">
        <w:rPr>
          <w:rFonts w:ascii="Arial" w:hAnsi="Arial" w:cs="Arial"/>
          <w:color w:val="000000"/>
          <w:sz w:val="24"/>
          <w:szCs w:val="23"/>
        </w:rPr>
        <w:t xml:space="preserve"> posibilidad de realizar algún ataque contra</w:t>
      </w:r>
      <w:r>
        <w:rPr>
          <w:rFonts w:ascii="Arial" w:hAnsi="Arial" w:cs="Arial"/>
          <w:color w:val="000000"/>
          <w:sz w:val="24"/>
          <w:szCs w:val="23"/>
        </w:rPr>
        <w:t xml:space="preserve"> </w:t>
      </w:r>
      <w:r w:rsidRPr="00C22CA4">
        <w:rPr>
          <w:rFonts w:ascii="Arial" w:hAnsi="Arial" w:cs="Arial"/>
          <w:color w:val="000000"/>
          <w:sz w:val="24"/>
          <w:szCs w:val="23"/>
        </w:rPr>
        <w:t>el software</w:t>
      </w:r>
      <w:r>
        <w:rPr>
          <w:rFonts w:ascii="Arial" w:hAnsi="Arial" w:cs="Arial"/>
          <w:color w:val="000000"/>
          <w:sz w:val="24"/>
          <w:szCs w:val="23"/>
        </w:rPr>
        <w:t>.</w:t>
      </w:r>
    </w:p>
    <w:p w:rsidR="0061785F" w:rsidRPr="00611C0F" w:rsidRDefault="0061785F" w:rsidP="0061785F">
      <w:pPr>
        <w:pStyle w:val="ListParagraph"/>
        <w:numPr>
          <w:ilvl w:val="0"/>
          <w:numId w:val="4"/>
        </w:numPr>
        <w:autoSpaceDE w:val="0"/>
        <w:autoSpaceDN w:val="0"/>
        <w:adjustRightInd w:val="0"/>
        <w:spacing w:after="0" w:line="240" w:lineRule="auto"/>
        <w:jc w:val="both"/>
        <w:rPr>
          <w:rFonts w:ascii="Arial" w:hAnsi="Arial" w:cs="Arial"/>
          <w:sz w:val="24"/>
          <w:szCs w:val="24"/>
        </w:rPr>
      </w:pPr>
      <w:r w:rsidRPr="00C22CA4">
        <w:rPr>
          <w:rFonts w:ascii="Arial" w:hAnsi="Arial" w:cs="Arial"/>
          <w:color w:val="000000"/>
          <w:sz w:val="24"/>
          <w:szCs w:val="23"/>
        </w:rPr>
        <w:lastRenderedPageBreak/>
        <w:t>En el momento en que el sistema carga un fichero desde el almacenamiento del dispositivo este puede presentar alguna característica que lo convierta en malicioso para nuestra aplicación</w:t>
      </w:r>
      <w:r>
        <w:rPr>
          <w:rFonts w:ascii="Arial" w:hAnsi="Arial" w:cs="Arial"/>
          <w:color w:val="000000"/>
          <w:sz w:val="24"/>
          <w:szCs w:val="23"/>
        </w:rPr>
        <w:t>.</w:t>
      </w:r>
    </w:p>
    <w:p w:rsidR="00611C0F" w:rsidRPr="0061785F" w:rsidRDefault="00611C0F" w:rsidP="00611C0F">
      <w:pPr>
        <w:pStyle w:val="ListParagraph"/>
        <w:autoSpaceDE w:val="0"/>
        <w:autoSpaceDN w:val="0"/>
        <w:adjustRightInd w:val="0"/>
        <w:spacing w:after="0" w:line="240" w:lineRule="auto"/>
        <w:ind w:left="360"/>
        <w:jc w:val="both"/>
        <w:rPr>
          <w:rFonts w:ascii="Arial" w:hAnsi="Arial" w:cs="Arial"/>
          <w:sz w:val="24"/>
          <w:szCs w:val="24"/>
        </w:rPr>
      </w:pPr>
    </w:p>
    <w:p w:rsidR="00611C0F" w:rsidRPr="00611C0F" w:rsidRDefault="0061785F" w:rsidP="00611C0F">
      <w:pPr>
        <w:autoSpaceDE w:val="0"/>
        <w:autoSpaceDN w:val="0"/>
        <w:adjustRightInd w:val="0"/>
        <w:spacing w:after="0" w:line="240" w:lineRule="auto"/>
        <w:jc w:val="both"/>
        <w:rPr>
          <w:rFonts w:ascii="Arial" w:hAnsi="Arial" w:cs="Arial"/>
          <w:sz w:val="24"/>
          <w:szCs w:val="24"/>
        </w:rPr>
      </w:pPr>
      <w:r>
        <w:rPr>
          <w:rFonts w:ascii="Arial" w:hAnsi="Arial" w:cs="Arial"/>
          <w:sz w:val="24"/>
          <w:szCs w:val="24"/>
        </w:rPr>
        <w:t xml:space="preserve">Además, por todo lo antes expuesto en este capítulo se hace evidente que el artefacto fundamental utilizado para validar este trabajo es </w:t>
      </w:r>
      <w:r w:rsidR="00611C0F">
        <w:rPr>
          <w:rFonts w:ascii="Arial" w:hAnsi="Arial" w:cs="Arial"/>
          <w:sz w:val="24"/>
          <w:szCs w:val="24"/>
        </w:rPr>
        <w:t xml:space="preserve">un </w:t>
      </w:r>
      <w:r w:rsidR="00611C0F" w:rsidRPr="00611C0F">
        <w:rPr>
          <w:rFonts w:ascii="Arial" w:hAnsi="Arial" w:cs="Arial"/>
          <w:sz w:val="24"/>
          <w:szCs w:val="24"/>
        </w:rPr>
        <w:t xml:space="preserve">Diseño de Software </w:t>
      </w:r>
      <w:r w:rsidR="00611C0F">
        <w:rPr>
          <w:rFonts w:ascii="Arial" w:hAnsi="Arial" w:cs="Arial"/>
          <w:sz w:val="24"/>
          <w:szCs w:val="24"/>
        </w:rPr>
        <w:t>ya que se describe</w:t>
      </w:r>
      <w:r w:rsidR="00611C0F" w:rsidRPr="00611C0F">
        <w:rPr>
          <w:rFonts w:ascii="Arial" w:hAnsi="Arial" w:cs="Arial"/>
          <w:sz w:val="24"/>
          <w:szCs w:val="24"/>
        </w:rPr>
        <w:t xml:space="preserve"> un sistema, donde se enfoca</w:t>
      </w:r>
      <w:r w:rsidR="00611C0F">
        <w:rPr>
          <w:rFonts w:ascii="Arial" w:hAnsi="Arial" w:cs="Arial"/>
          <w:sz w:val="24"/>
          <w:szCs w:val="24"/>
        </w:rPr>
        <w:t>n</w:t>
      </w:r>
      <w:r w:rsidR="00611C0F" w:rsidRPr="00611C0F">
        <w:rPr>
          <w:rFonts w:ascii="Arial" w:hAnsi="Arial" w:cs="Arial"/>
          <w:sz w:val="24"/>
          <w:szCs w:val="24"/>
        </w:rPr>
        <w:t xml:space="preserve"> aspectos como la estructuración, el proceso y la interacción usando diversos formalismos como Diagramas UML y </w:t>
      </w:r>
      <w:commentRangeStart w:id="188"/>
      <w:r w:rsidR="00611C0F" w:rsidRPr="00611C0F">
        <w:rPr>
          <w:rFonts w:ascii="Arial" w:hAnsi="Arial" w:cs="Arial"/>
          <w:sz w:val="24"/>
          <w:szCs w:val="24"/>
        </w:rPr>
        <w:t>texto</w:t>
      </w:r>
      <w:commentRangeEnd w:id="188"/>
      <w:r w:rsidR="0044613D">
        <w:rPr>
          <w:rStyle w:val="CommentReference"/>
        </w:rPr>
        <w:commentReference w:id="188"/>
      </w:r>
      <w:r w:rsidR="00611C0F" w:rsidRPr="00611C0F">
        <w:rPr>
          <w:rFonts w:ascii="Arial" w:hAnsi="Arial" w:cs="Arial"/>
          <w:sz w:val="24"/>
          <w:szCs w:val="24"/>
        </w:rPr>
        <w:t>.</w:t>
      </w:r>
    </w:p>
    <w:p w:rsidR="00F25AA4" w:rsidRDefault="00F25AA4" w:rsidP="00F25AA4">
      <w:pPr>
        <w:autoSpaceDE w:val="0"/>
        <w:autoSpaceDN w:val="0"/>
        <w:adjustRightInd w:val="0"/>
        <w:spacing w:after="0" w:line="240" w:lineRule="auto"/>
        <w:jc w:val="both"/>
        <w:rPr>
          <w:rFonts w:ascii="Arial" w:hAnsi="Arial" w:cs="Arial"/>
          <w:sz w:val="24"/>
          <w:szCs w:val="24"/>
        </w:rPr>
      </w:pPr>
    </w:p>
    <w:p w:rsidR="009D2EF7" w:rsidRPr="009D2EF7" w:rsidRDefault="009D2EF7" w:rsidP="009D2EF7">
      <w:pPr>
        <w:pStyle w:val="Heading1"/>
        <w:rPr>
          <w:rFonts w:ascii="Arial" w:hAnsi="Arial" w:cs="Arial"/>
          <w:b/>
          <w:bCs/>
          <w:color w:val="auto"/>
          <w:sz w:val="36"/>
          <w:szCs w:val="36"/>
          <w:lang w:val="es-CU"/>
        </w:rPr>
      </w:pPr>
      <w:bookmarkStart w:id="189" w:name="_Toc56866516"/>
      <w:commentRangeStart w:id="190"/>
      <w:r w:rsidRPr="009D2EF7">
        <w:rPr>
          <w:rFonts w:ascii="Arial" w:hAnsi="Arial" w:cs="Arial"/>
          <w:b/>
          <w:bCs/>
          <w:color w:val="auto"/>
          <w:sz w:val="36"/>
          <w:szCs w:val="36"/>
          <w:lang w:val="es-CU"/>
        </w:rPr>
        <w:t>CAPÍTULO</w:t>
      </w:r>
      <w:commentRangeEnd w:id="190"/>
      <w:r w:rsidR="00520D9D">
        <w:rPr>
          <w:rStyle w:val="CommentReference"/>
          <w:rFonts w:asciiTheme="minorHAnsi" w:eastAsiaTheme="minorHAnsi" w:hAnsiTheme="minorHAnsi" w:cstheme="minorBidi"/>
          <w:color w:val="auto"/>
        </w:rPr>
        <w:commentReference w:id="190"/>
      </w:r>
      <w:r w:rsidRPr="009D2EF7">
        <w:rPr>
          <w:rFonts w:ascii="Arial" w:hAnsi="Arial" w:cs="Arial"/>
          <w:b/>
          <w:bCs/>
          <w:color w:val="auto"/>
          <w:sz w:val="36"/>
          <w:szCs w:val="36"/>
          <w:lang w:val="es-CU"/>
        </w:rPr>
        <w:t xml:space="preserve"> 2</w:t>
      </w:r>
      <w:bookmarkEnd w:id="189"/>
    </w:p>
    <w:p w:rsidR="009D2EF7" w:rsidRPr="009D2EF7" w:rsidRDefault="009D2EF7" w:rsidP="009D2EF7">
      <w:pPr>
        <w:pStyle w:val="Heading2"/>
        <w:rPr>
          <w:rFonts w:ascii="Arial" w:hAnsi="Arial" w:cs="Arial"/>
          <w:b/>
          <w:bCs/>
          <w:color w:val="auto"/>
          <w:sz w:val="32"/>
          <w:szCs w:val="32"/>
          <w:lang w:val="es-CU"/>
        </w:rPr>
      </w:pPr>
      <w:bookmarkStart w:id="191" w:name="_Toc56866517"/>
      <w:r w:rsidRPr="009D2EF7">
        <w:rPr>
          <w:rFonts w:ascii="Arial" w:hAnsi="Arial" w:cs="Arial"/>
          <w:b/>
          <w:bCs/>
          <w:color w:val="auto"/>
          <w:sz w:val="32"/>
          <w:szCs w:val="32"/>
          <w:lang w:val="es-CU"/>
        </w:rPr>
        <w:t>Solución propuesta</w:t>
      </w:r>
      <w:bookmarkEnd w:id="191"/>
    </w:p>
    <w:p w:rsidR="009D2EF7" w:rsidRDefault="009D2EF7" w:rsidP="009D2EF7">
      <w:pPr>
        <w:autoSpaceDE w:val="0"/>
        <w:autoSpaceDN w:val="0"/>
        <w:adjustRightInd w:val="0"/>
        <w:spacing w:after="0" w:line="240" w:lineRule="auto"/>
        <w:jc w:val="both"/>
        <w:rPr>
          <w:rFonts w:ascii="Arial" w:hAnsi="Arial" w:cs="Arial"/>
          <w:sz w:val="24"/>
          <w:szCs w:val="24"/>
          <w:lang w:val="es-CU"/>
        </w:rPr>
      </w:pPr>
      <w:r w:rsidRPr="009D2EF7">
        <w:rPr>
          <w:rFonts w:ascii="Arial" w:hAnsi="Arial" w:cs="Arial"/>
          <w:sz w:val="24"/>
          <w:szCs w:val="24"/>
          <w:lang w:val="es-CU"/>
        </w:rPr>
        <w:t xml:space="preserve">En </w:t>
      </w:r>
      <w:del w:id="192" w:author="decano" w:date="2020-12-25T22:55:00Z">
        <w:r w:rsidRPr="009D2EF7" w:rsidDel="00B97632">
          <w:rPr>
            <w:rFonts w:ascii="Arial" w:hAnsi="Arial" w:cs="Arial"/>
            <w:sz w:val="24"/>
            <w:szCs w:val="24"/>
            <w:lang w:val="es-CU"/>
          </w:rPr>
          <w:delText xml:space="preserve">el </w:delText>
        </w:r>
      </w:del>
      <w:ins w:id="193" w:author="decano" w:date="2020-12-25T22:55:00Z">
        <w:r w:rsidR="00B97632">
          <w:rPr>
            <w:rFonts w:ascii="Arial" w:hAnsi="Arial" w:cs="Arial"/>
            <w:sz w:val="24"/>
            <w:szCs w:val="24"/>
            <w:lang w:val="es-CU"/>
          </w:rPr>
          <w:t xml:space="preserve">este </w:t>
        </w:r>
      </w:ins>
      <w:r w:rsidRPr="009D2EF7">
        <w:rPr>
          <w:rFonts w:ascii="Arial" w:hAnsi="Arial" w:cs="Arial"/>
          <w:sz w:val="24"/>
          <w:szCs w:val="24"/>
          <w:lang w:val="es-CU"/>
        </w:rPr>
        <w:t xml:space="preserve">capitulo </w:t>
      </w:r>
      <w:del w:id="194" w:author="decano" w:date="2020-12-25T22:55:00Z">
        <w:r w:rsidRPr="009D2EF7" w:rsidDel="00B97632">
          <w:rPr>
            <w:rFonts w:ascii="Arial" w:hAnsi="Arial" w:cs="Arial"/>
            <w:sz w:val="24"/>
            <w:szCs w:val="24"/>
            <w:lang w:val="es-CU"/>
          </w:rPr>
          <w:delText xml:space="preserve">siguiente </w:delText>
        </w:r>
      </w:del>
      <w:r w:rsidRPr="009D2EF7">
        <w:rPr>
          <w:rFonts w:ascii="Arial" w:hAnsi="Arial" w:cs="Arial"/>
          <w:sz w:val="24"/>
          <w:szCs w:val="24"/>
          <w:lang w:val="es-CU"/>
        </w:rPr>
        <w:t>se documentará la solución propuesta de la aplicación para</w:t>
      </w:r>
      <w:r>
        <w:rPr>
          <w:rFonts w:ascii="Arial" w:hAnsi="Arial" w:cs="Arial"/>
          <w:sz w:val="24"/>
          <w:szCs w:val="24"/>
          <w:lang w:val="es-CU"/>
        </w:rPr>
        <w:t xml:space="preserve"> </w:t>
      </w:r>
      <w:r w:rsidRPr="009D2EF7">
        <w:rPr>
          <w:rFonts w:ascii="Arial" w:hAnsi="Arial" w:cs="Arial"/>
          <w:sz w:val="24"/>
          <w:szCs w:val="24"/>
          <w:lang w:val="es-CU"/>
        </w:rPr>
        <w:t xml:space="preserve">la captura, el cifrado y descifrado de </w:t>
      </w:r>
      <w:del w:id="195" w:author="decano" w:date="2020-12-25T22:55:00Z">
        <w:r w:rsidRPr="009D2EF7" w:rsidDel="00B97632">
          <w:rPr>
            <w:rFonts w:ascii="Arial" w:hAnsi="Arial" w:cs="Arial"/>
            <w:sz w:val="24"/>
            <w:szCs w:val="24"/>
            <w:lang w:val="es-CU"/>
          </w:rPr>
          <w:delText xml:space="preserve">contenido multimedia </w:delText>
        </w:r>
      </w:del>
      <w:ins w:id="196" w:author="decano" w:date="2020-12-25T22:55:00Z">
        <w:r w:rsidR="00B97632">
          <w:rPr>
            <w:rFonts w:ascii="Arial" w:hAnsi="Arial" w:cs="Arial"/>
            <w:sz w:val="24"/>
            <w:szCs w:val="24"/>
            <w:lang w:val="es-CU"/>
          </w:rPr>
          <w:t xml:space="preserve">video </w:t>
        </w:r>
      </w:ins>
      <w:r w:rsidRPr="009D2EF7">
        <w:rPr>
          <w:rFonts w:ascii="Arial" w:hAnsi="Arial" w:cs="Arial"/>
          <w:sz w:val="24"/>
          <w:szCs w:val="24"/>
          <w:lang w:val="es-CU"/>
        </w:rPr>
        <w:t>para el sistema operativo Android.</w:t>
      </w:r>
    </w:p>
    <w:p w:rsidR="009D2EF7" w:rsidRDefault="009D2EF7" w:rsidP="009D2EF7">
      <w:pPr>
        <w:autoSpaceDE w:val="0"/>
        <w:autoSpaceDN w:val="0"/>
        <w:adjustRightInd w:val="0"/>
        <w:spacing w:after="0" w:line="240" w:lineRule="auto"/>
        <w:jc w:val="both"/>
        <w:rPr>
          <w:rFonts w:ascii="Arial" w:hAnsi="Arial" w:cs="Arial"/>
          <w:sz w:val="24"/>
          <w:szCs w:val="24"/>
          <w:lang w:val="es-CU"/>
        </w:rPr>
      </w:pPr>
    </w:p>
    <w:p w:rsidR="009D2EF7" w:rsidRPr="009D2EF7" w:rsidRDefault="009D2EF7" w:rsidP="009D2EF7">
      <w:pPr>
        <w:pStyle w:val="Heading2"/>
        <w:rPr>
          <w:rFonts w:ascii="Arial" w:hAnsi="Arial" w:cs="Arial"/>
          <w:b/>
          <w:color w:val="000000" w:themeColor="text1"/>
          <w:sz w:val="28"/>
          <w:szCs w:val="24"/>
        </w:rPr>
      </w:pPr>
      <w:bookmarkStart w:id="197" w:name="_Toc25850704"/>
      <w:bookmarkStart w:id="198" w:name="_Toc25921495"/>
      <w:bookmarkStart w:id="199" w:name="_Toc56866518"/>
      <w:bookmarkStart w:id="200" w:name="_Toc510645782"/>
      <w:r w:rsidRPr="009D2EF7">
        <w:rPr>
          <w:rFonts w:ascii="Arial" w:hAnsi="Arial" w:cs="Arial"/>
          <w:b/>
          <w:color w:val="000000" w:themeColor="text1"/>
          <w:sz w:val="28"/>
          <w:szCs w:val="24"/>
        </w:rPr>
        <w:t>2.1</w:t>
      </w:r>
      <w:r w:rsidR="00812F55">
        <w:rPr>
          <w:rFonts w:ascii="Arial" w:hAnsi="Arial" w:cs="Arial"/>
          <w:b/>
          <w:color w:val="000000" w:themeColor="text1"/>
          <w:sz w:val="28"/>
          <w:szCs w:val="24"/>
        </w:rPr>
        <w:t>.</w:t>
      </w:r>
      <w:r w:rsidRPr="009D2EF7">
        <w:rPr>
          <w:rFonts w:ascii="Arial" w:hAnsi="Arial" w:cs="Arial"/>
          <w:b/>
          <w:color w:val="000000" w:themeColor="text1"/>
          <w:sz w:val="28"/>
          <w:szCs w:val="24"/>
        </w:rPr>
        <w:t xml:space="preserve"> Requisitos</w:t>
      </w:r>
      <w:bookmarkEnd w:id="197"/>
      <w:bookmarkEnd w:id="198"/>
      <w:bookmarkEnd w:id="199"/>
    </w:p>
    <w:bookmarkEnd w:id="200"/>
    <w:p w:rsidR="009D2EF7" w:rsidRPr="003478FE" w:rsidRDefault="009D2EF7" w:rsidP="009D2EF7">
      <w:pPr>
        <w:jc w:val="both"/>
        <w:rPr>
          <w:color w:val="000000" w:themeColor="text1"/>
        </w:rPr>
      </w:pPr>
      <w:r w:rsidRPr="003478FE">
        <w:rPr>
          <w:rFonts w:ascii="Arial" w:hAnsi="Arial" w:cs="Arial"/>
          <w:color w:val="000000" w:themeColor="text1"/>
          <w:sz w:val="24"/>
          <w:szCs w:val="24"/>
        </w:rPr>
        <w:t>A continuación, se modelan los requerimientos del sistema, con el objetivo de describir lo que quiere el usuario,</w:t>
      </w:r>
      <w:bookmarkStart w:id="201" w:name="_GoBack"/>
      <w:bookmarkEnd w:id="201"/>
      <w:r w:rsidRPr="003478FE">
        <w:rPr>
          <w:rFonts w:ascii="Arial" w:hAnsi="Arial" w:cs="Arial"/>
          <w:color w:val="000000" w:themeColor="text1"/>
          <w:sz w:val="24"/>
          <w:szCs w:val="24"/>
        </w:rPr>
        <w:t xml:space="preserve"> definir las fronteras, estimar el tiempo y esfuerzo requerido para el desarrollo de la aplicación, establecer niveles de prioridades, etc.</w:t>
      </w:r>
    </w:p>
    <w:p w:rsidR="009D2EF7" w:rsidRPr="009D2EF7" w:rsidRDefault="009D2EF7" w:rsidP="009D2EF7">
      <w:pPr>
        <w:pStyle w:val="Heading3"/>
        <w:rPr>
          <w:rFonts w:ascii="Arial" w:hAnsi="Arial" w:cs="Arial"/>
          <w:b/>
          <w:color w:val="000000" w:themeColor="text1"/>
          <w:sz w:val="28"/>
        </w:rPr>
      </w:pPr>
      <w:bookmarkStart w:id="202" w:name="_Toc510645783"/>
      <w:bookmarkStart w:id="203" w:name="_Toc25850705"/>
      <w:bookmarkStart w:id="204" w:name="_Toc25921496"/>
      <w:bookmarkStart w:id="205" w:name="_Toc56866519"/>
      <w:r>
        <w:rPr>
          <w:rFonts w:ascii="Arial" w:hAnsi="Arial" w:cs="Arial"/>
          <w:b/>
          <w:color w:val="000000" w:themeColor="text1"/>
          <w:sz w:val="28"/>
        </w:rPr>
        <w:t>2.1.1</w:t>
      </w:r>
      <w:r w:rsidR="00812F55">
        <w:rPr>
          <w:rFonts w:ascii="Arial" w:hAnsi="Arial" w:cs="Arial"/>
          <w:b/>
          <w:color w:val="000000" w:themeColor="text1"/>
          <w:sz w:val="28"/>
        </w:rPr>
        <w:t>.</w:t>
      </w:r>
      <w:r w:rsidRPr="009D2EF7">
        <w:rPr>
          <w:rFonts w:ascii="Arial" w:hAnsi="Arial" w:cs="Arial"/>
          <w:b/>
          <w:color w:val="000000" w:themeColor="text1"/>
          <w:sz w:val="28"/>
        </w:rPr>
        <w:t xml:space="preserve"> Identificación de los Requerimientos:</w:t>
      </w:r>
      <w:bookmarkEnd w:id="202"/>
      <w:bookmarkEnd w:id="203"/>
      <w:bookmarkEnd w:id="204"/>
      <w:bookmarkEnd w:id="205"/>
    </w:p>
    <w:p w:rsidR="009D2EF7" w:rsidRDefault="009D2EF7" w:rsidP="009D2EF7">
      <w:pPr>
        <w:spacing w:line="276" w:lineRule="auto"/>
        <w:jc w:val="both"/>
        <w:rPr>
          <w:rFonts w:ascii="Arial" w:hAnsi="Arial" w:cs="Arial"/>
          <w:color w:val="000000" w:themeColor="text1"/>
          <w:sz w:val="24"/>
        </w:rPr>
      </w:pPr>
      <w:r w:rsidRPr="003478FE">
        <w:rPr>
          <w:rFonts w:ascii="Arial" w:hAnsi="Arial" w:cs="Arial"/>
          <w:color w:val="000000" w:themeColor="text1"/>
          <w:sz w:val="24"/>
        </w:rPr>
        <w:t>Los requisitos funcionales que a continuación se manifiestan son las condiciones y capacidades con las que el sistema deberá cumplir, las funciones que deberá ser capaz de realizar y las transformaciones que debe producir sobre las entradas para producir salidas.</w:t>
      </w:r>
    </w:p>
    <w:p w:rsidR="009D2EF7" w:rsidRPr="009D2EF7" w:rsidRDefault="009D2EF7" w:rsidP="009D2EF7">
      <w:pPr>
        <w:pStyle w:val="Caption"/>
        <w:keepNext/>
        <w:jc w:val="both"/>
        <w:rPr>
          <w:b w:val="0"/>
        </w:rPr>
      </w:pPr>
      <w:bookmarkStart w:id="206" w:name="_Toc25921526"/>
      <w:r w:rsidRPr="009D2EF7">
        <w:rPr>
          <w:b w:val="0"/>
        </w:rPr>
        <w:t xml:space="preserve">TABLA </w:t>
      </w:r>
      <w:r w:rsidR="00812F55">
        <w:rPr>
          <w:b w:val="0"/>
        </w:rPr>
        <w:t>2</w:t>
      </w:r>
      <w:r w:rsidRPr="009D2EF7">
        <w:rPr>
          <w:b w:val="0"/>
        </w:rPr>
        <w:t>.</w:t>
      </w:r>
      <w:r w:rsidR="00812F55">
        <w:rPr>
          <w:b w:val="0"/>
        </w:rPr>
        <w:t>1</w:t>
      </w:r>
      <w:r w:rsidRPr="009D2EF7">
        <w:rPr>
          <w:b w:val="0"/>
        </w:rPr>
        <w:t xml:space="preserve"> Prioridad de requisitos</w:t>
      </w:r>
      <w:bookmarkEnd w:id="206"/>
    </w:p>
    <w:tbl>
      <w:tblPr>
        <w:tblW w:w="8902" w:type="dxa"/>
        <w:tblInd w:w="-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776"/>
        <w:gridCol w:w="4149"/>
        <w:gridCol w:w="2977"/>
      </w:tblGrid>
      <w:tr w:rsidR="009D2EF7" w:rsidRPr="003478FE" w:rsidTr="009D2EF7">
        <w:tc>
          <w:tcPr>
            <w:tcW w:w="1776" w:type="dxa"/>
            <w:tcBorders>
              <w:top w:val="single" w:sz="4" w:space="0" w:color="auto"/>
              <w:left w:val="single" w:sz="4" w:space="0" w:color="auto"/>
              <w:bottom w:val="single" w:sz="4" w:space="0" w:color="auto"/>
              <w:right w:val="single" w:sz="4" w:space="0" w:color="auto"/>
            </w:tcBorders>
          </w:tcPr>
          <w:p w:rsidR="009D2EF7" w:rsidRPr="003478FE" w:rsidRDefault="009D2EF7" w:rsidP="009D2EF7">
            <w:pPr>
              <w:jc w:val="center"/>
              <w:rPr>
                <w:rFonts w:ascii="Arial" w:hAnsi="Arial" w:cs="Arial"/>
                <w:b/>
                <w:bCs/>
                <w:color w:val="000000" w:themeColor="text1"/>
                <w:sz w:val="24"/>
              </w:rPr>
            </w:pPr>
            <w:r w:rsidRPr="003478FE">
              <w:rPr>
                <w:rFonts w:ascii="Arial" w:hAnsi="Arial" w:cs="Arial"/>
                <w:b/>
                <w:bCs/>
                <w:color w:val="000000" w:themeColor="text1"/>
                <w:sz w:val="24"/>
              </w:rPr>
              <w:t>Prioridad</w:t>
            </w:r>
          </w:p>
        </w:tc>
        <w:tc>
          <w:tcPr>
            <w:tcW w:w="4149" w:type="dxa"/>
            <w:tcBorders>
              <w:top w:val="single" w:sz="4" w:space="0" w:color="auto"/>
              <w:left w:val="single" w:sz="4" w:space="0" w:color="auto"/>
              <w:bottom w:val="single" w:sz="4" w:space="0" w:color="auto"/>
              <w:right w:val="single" w:sz="4" w:space="0" w:color="auto"/>
            </w:tcBorders>
          </w:tcPr>
          <w:p w:rsidR="009D2EF7" w:rsidRPr="003478FE" w:rsidRDefault="009D2EF7" w:rsidP="009D2EF7">
            <w:pPr>
              <w:jc w:val="center"/>
              <w:rPr>
                <w:rFonts w:ascii="Arial" w:hAnsi="Arial" w:cs="Arial"/>
                <w:b/>
                <w:bCs/>
                <w:color w:val="000000" w:themeColor="text1"/>
                <w:sz w:val="24"/>
              </w:rPr>
            </w:pPr>
            <w:r w:rsidRPr="003478FE">
              <w:rPr>
                <w:rFonts w:ascii="Arial" w:hAnsi="Arial" w:cs="Arial"/>
                <w:b/>
                <w:bCs/>
                <w:color w:val="000000" w:themeColor="text1"/>
                <w:sz w:val="24"/>
              </w:rPr>
              <w:t>Nombre del requerimiento</w:t>
            </w:r>
          </w:p>
        </w:tc>
        <w:tc>
          <w:tcPr>
            <w:tcW w:w="2977" w:type="dxa"/>
            <w:tcBorders>
              <w:top w:val="single" w:sz="4" w:space="0" w:color="auto"/>
              <w:left w:val="single" w:sz="4" w:space="0" w:color="auto"/>
              <w:bottom w:val="single" w:sz="4" w:space="0" w:color="auto"/>
              <w:right w:val="single" w:sz="4" w:space="0" w:color="auto"/>
            </w:tcBorders>
          </w:tcPr>
          <w:p w:rsidR="009D2EF7" w:rsidRPr="003478FE" w:rsidRDefault="009D2EF7" w:rsidP="009D2EF7">
            <w:pPr>
              <w:tabs>
                <w:tab w:val="right" w:pos="3913"/>
              </w:tabs>
              <w:jc w:val="center"/>
              <w:rPr>
                <w:rFonts w:ascii="Arial" w:hAnsi="Arial" w:cs="Arial"/>
                <w:b/>
                <w:bCs/>
                <w:color w:val="000000" w:themeColor="text1"/>
                <w:sz w:val="24"/>
              </w:rPr>
            </w:pPr>
            <w:r w:rsidRPr="003478FE">
              <w:rPr>
                <w:rFonts w:ascii="Arial" w:hAnsi="Arial" w:cs="Arial"/>
                <w:b/>
                <w:bCs/>
                <w:color w:val="000000" w:themeColor="text1"/>
                <w:sz w:val="24"/>
              </w:rPr>
              <w:t>Tipo de requerimiento</w:t>
            </w:r>
          </w:p>
        </w:tc>
      </w:tr>
      <w:tr w:rsidR="009D2EF7" w:rsidRPr="003478FE" w:rsidTr="009D2EF7">
        <w:trPr>
          <w:trHeight w:val="406"/>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b/>
                <w:bCs/>
                <w:color w:val="000000" w:themeColor="text1"/>
              </w:rPr>
            </w:pPr>
            <w:r>
              <w:rPr>
                <w:rFonts w:ascii="Arial" w:eastAsia="MS Mincho" w:hAnsi="Arial" w:cs="Arial"/>
                <w:color w:val="000000" w:themeColor="text1"/>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b/>
                <w:color w:val="000000" w:themeColor="text1"/>
              </w:rPr>
            </w:pPr>
            <w:r w:rsidRPr="003478FE">
              <w:rPr>
                <w:rFonts w:ascii="Arial" w:hAnsi="Arial" w:cs="Arial"/>
                <w:color w:val="000000" w:themeColor="text1"/>
                <w:sz w:val="24"/>
                <w:szCs w:val="24"/>
              </w:rPr>
              <w:t>Introducir contraseña.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b/>
                <w:color w:val="000000" w:themeColor="text1"/>
              </w:rPr>
            </w:pPr>
            <w:r w:rsidRPr="003478FE">
              <w:rPr>
                <w:rFonts w:ascii="Arial" w:eastAsia="MS Mincho" w:hAnsi="Arial" w:cs="Arial"/>
                <w:color w:val="000000" w:themeColor="text1"/>
              </w:rPr>
              <w:t>Normal</w:t>
            </w:r>
          </w:p>
        </w:tc>
      </w:tr>
      <w:tr w:rsidR="009D2EF7" w:rsidRPr="003478FE" w:rsidTr="009D2EF7">
        <w:trPr>
          <w:trHeight w:val="406"/>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2</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Crear archivo multimedia.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r w:rsidR="009D2EF7" w:rsidRPr="003478FE" w:rsidTr="009D2EF7">
        <w:trPr>
          <w:trHeight w:val="393"/>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Cifrar archivos multimedia.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r w:rsidR="009D2EF7" w:rsidRPr="003478FE" w:rsidTr="009D2EF7">
        <w:trPr>
          <w:trHeight w:val="412"/>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1</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Descifrar archivos multimedia.</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r w:rsidR="009D2EF7" w:rsidRPr="003478FE" w:rsidTr="009D2EF7">
        <w:trPr>
          <w:trHeight w:val="379"/>
        </w:trPr>
        <w:tc>
          <w:tcPr>
            <w:tcW w:w="1776"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2</w:t>
            </w:r>
          </w:p>
        </w:tc>
        <w:tc>
          <w:tcPr>
            <w:tcW w:w="4149"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 xml:space="preserve">Retornar archivo. </w:t>
            </w:r>
          </w:p>
        </w:tc>
        <w:tc>
          <w:tcPr>
            <w:tcW w:w="2977" w:type="dxa"/>
            <w:tcBorders>
              <w:top w:val="single" w:sz="4" w:space="0" w:color="auto"/>
              <w:left w:val="single" w:sz="4" w:space="0" w:color="auto"/>
              <w:bottom w:val="single" w:sz="4" w:space="0" w:color="auto"/>
              <w:right w:val="single" w:sz="4" w:space="0" w:color="auto"/>
            </w:tcBorders>
            <w:shd w:val="clear" w:color="auto" w:fill="auto"/>
          </w:tcPr>
          <w:p w:rsidR="009D2EF7" w:rsidRPr="003478FE" w:rsidRDefault="009D2EF7" w:rsidP="009D2EF7">
            <w:pPr>
              <w:rPr>
                <w:rFonts w:ascii="Arial" w:eastAsia="MS Mincho" w:hAnsi="Arial" w:cs="Arial"/>
                <w:color w:val="000000" w:themeColor="text1"/>
              </w:rPr>
            </w:pPr>
            <w:r w:rsidRPr="003478FE">
              <w:rPr>
                <w:rFonts w:ascii="Arial" w:eastAsia="MS Mincho" w:hAnsi="Arial" w:cs="Arial"/>
                <w:color w:val="000000" w:themeColor="text1"/>
              </w:rPr>
              <w:t>Normal</w:t>
            </w:r>
          </w:p>
        </w:tc>
      </w:tr>
    </w:tbl>
    <w:p w:rsidR="009D2EF7" w:rsidRPr="003478FE" w:rsidRDefault="009D2EF7" w:rsidP="009D2EF7">
      <w:pPr>
        <w:ind w:left="284"/>
        <w:rPr>
          <w:rFonts w:ascii="Arial" w:hAnsi="Arial" w:cs="Arial"/>
          <w:b/>
          <w:color w:val="000000" w:themeColor="text1"/>
        </w:rPr>
      </w:pPr>
    </w:p>
    <w:p w:rsidR="009D2EF7" w:rsidRPr="009D2EF7" w:rsidRDefault="009D2EF7" w:rsidP="009D2EF7">
      <w:pPr>
        <w:pStyle w:val="Heading3"/>
        <w:rPr>
          <w:rFonts w:ascii="Arial" w:hAnsi="Arial" w:cs="Arial"/>
          <w:b/>
          <w:color w:val="000000" w:themeColor="text1"/>
          <w:sz w:val="28"/>
        </w:rPr>
      </w:pPr>
      <w:bookmarkStart w:id="207" w:name="_Toc510645784"/>
      <w:bookmarkStart w:id="208" w:name="_Toc25850706"/>
      <w:bookmarkStart w:id="209" w:name="_Toc25921497"/>
      <w:bookmarkStart w:id="210" w:name="_Toc56866520"/>
      <w:r w:rsidRPr="009D2EF7">
        <w:rPr>
          <w:rFonts w:ascii="Arial" w:hAnsi="Arial" w:cs="Arial"/>
          <w:b/>
          <w:color w:val="000000" w:themeColor="text1"/>
          <w:sz w:val="28"/>
        </w:rPr>
        <w:t>2.1.2</w:t>
      </w:r>
      <w:r w:rsidR="00812F55">
        <w:rPr>
          <w:rFonts w:ascii="Arial" w:hAnsi="Arial" w:cs="Arial"/>
          <w:b/>
          <w:color w:val="000000" w:themeColor="text1"/>
          <w:sz w:val="28"/>
        </w:rPr>
        <w:t>.</w:t>
      </w:r>
      <w:r w:rsidRPr="009D2EF7">
        <w:rPr>
          <w:rFonts w:ascii="Arial" w:hAnsi="Arial" w:cs="Arial"/>
          <w:b/>
          <w:color w:val="000000" w:themeColor="text1"/>
          <w:sz w:val="28"/>
        </w:rPr>
        <w:t xml:space="preserve"> Requerimientos no Funcionales:</w:t>
      </w:r>
      <w:bookmarkEnd w:id="207"/>
      <w:bookmarkEnd w:id="208"/>
      <w:bookmarkEnd w:id="209"/>
      <w:bookmarkEnd w:id="210"/>
    </w:p>
    <w:p w:rsidR="009D2EF7" w:rsidRPr="003478FE" w:rsidRDefault="009D2EF7" w:rsidP="009D2EF7">
      <w:pPr>
        <w:jc w:val="both"/>
        <w:rPr>
          <w:rFonts w:ascii="Arial" w:hAnsi="Arial" w:cs="Arial"/>
          <w:color w:val="000000" w:themeColor="text1"/>
          <w:sz w:val="24"/>
          <w:szCs w:val="24"/>
          <w:lang w:val="es-ES_tradnl"/>
        </w:rPr>
      </w:pPr>
      <w:r w:rsidRPr="003478FE">
        <w:rPr>
          <w:rFonts w:ascii="Arial" w:hAnsi="Arial" w:cs="Arial"/>
          <w:color w:val="000000" w:themeColor="text1"/>
          <w:sz w:val="24"/>
          <w:szCs w:val="24"/>
        </w:rPr>
        <w:t>Los requisitos no funcionales que a continuación se ponen en evidencia son las propiedades o cualidades que el producto debe tener y están estrechamente vinculados a los requisitos funcionales, con el objetivo de añadirle funcionalidad al producto.</w:t>
      </w:r>
    </w:p>
    <w:p w:rsidR="009D2EF7" w:rsidRPr="003478FE" w:rsidRDefault="009D2EF7" w:rsidP="009D2EF7">
      <w:pPr>
        <w:pStyle w:val="Heading3"/>
        <w:rPr>
          <w:b/>
          <w:color w:val="000000" w:themeColor="text1"/>
          <w:lang w:val="es-ES_tradnl"/>
        </w:rPr>
      </w:pPr>
      <w:bookmarkStart w:id="211" w:name="_Toc25850707"/>
      <w:bookmarkStart w:id="212" w:name="_Toc25921498"/>
      <w:bookmarkStart w:id="213" w:name="_Toc56866521"/>
      <w:r>
        <w:rPr>
          <w:rFonts w:ascii="Arial" w:hAnsi="Arial" w:cs="Arial"/>
          <w:b/>
          <w:color w:val="000000" w:themeColor="text1"/>
          <w:lang w:val="es-ES_tradnl"/>
        </w:rPr>
        <w:lastRenderedPageBreak/>
        <w:t>2.1.2.1</w:t>
      </w:r>
      <w:r w:rsidR="00812F55">
        <w:rPr>
          <w:rFonts w:ascii="Arial" w:hAnsi="Arial" w:cs="Arial"/>
          <w:b/>
          <w:color w:val="000000" w:themeColor="text1"/>
          <w:lang w:val="es-ES_tradnl"/>
        </w:rPr>
        <w:t>.</w:t>
      </w:r>
      <w:r>
        <w:rPr>
          <w:rFonts w:ascii="Arial" w:hAnsi="Arial" w:cs="Arial"/>
          <w:b/>
          <w:color w:val="000000" w:themeColor="text1"/>
          <w:lang w:val="es-ES_tradnl"/>
        </w:rPr>
        <w:t xml:space="preserve"> </w:t>
      </w:r>
      <w:r w:rsidRPr="003478FE">
        <w:rPr>
          <w:rFonts w:ascii="Arial" w:hAnsi="Arial" w:cs="Arial"/>
          <w:b/>
          <w:color w:val="000000" w:themeColor="text1"/>
          <w:lang w:val="es-ES_tradnl"/>
        </w:rPr>
        <w:t>Problemas frecuentes:</w:t>
      </w:r>
      <w:bookmarkEnd w:id="211"/>
      <w:bookmarkEnd w:id="212"/>
      <w:bookmarkEnd w:id="213"/>
    </w:p>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lang w:val="es-ES_tradnl"/>
        </w:rPr>
        <w:t>L</w:t>
      </w:r>
      <w:r w:rsidRPr="003478FE">
        <w:rPr>
          <w:rFonts w:ascii="Arial" w:hAnsi="Arial" w:cs="Arial"/>
          <w:color w:val="000000" w:themeColor="text1"/>
          <w:sz w:val="24"/>
          <w:szCs w:val="24"/>
        </w:rPr>
        <w:t>os requisitos no funcionales identificados a partir de los problemas frecuentes presentes en los sistemas de mediana y alta complejidad fueron:</w:t>
      </w:r>
    </w:p>
    <w:p w:rsidR="009D2EF7" w:rsidRPr="003478FE" w:rsidRDefault="009D2EF7" w:rsidP="009D2EF7">
      <w:pPr>
        <w:pStyle w:val="ListParagraph"/>
        <w:numPr>
          <w:ilvl w:val="0"/>
          <w:numId w:val="10"/>
        </w:numPr>
        <w:jc w:val="both"/>
        <w:rPr>
          <w:rFonts w:ascii="Arial" w:hAnsi="Arial" w:cs="Arial"/>
          <w:color w:val="000000" w:themeColor="text1"/>
          <w:sz w:val="24"/>
          <w:szCs w:val="24"/>
        </w:rPr>
      </w:pPr>
      <w:r w:rsidRPr="003478FE">
        <w:rPr>
          <w:rFonts w:ascii="Arial" w:hAnsi="Arial" w:cs="Arial"/>
          <w:b/>
          <w:color w:val="000000" w:themeColor="text1"/>
          <w:sz w:val="24"/>
          <w:szCs w:val="24"/>
        </w:rPr>
        <w:t>Apariencia o interfaz externa:</w:t>
      </w:r>
    </w:p>
    <w:p w:rsidR="009D2EF7" w:rsidRPr="003478FE" w:rsidRDefault="009D2EF7" w:rsidP="009D2EF7">
      <w:pPr>
        <w:pStyle w:val="ListParagraph"/>
        <w:numPr>
          <w:ilvl w:val="0"/>
          <w:numId w:val="11"/>
        </w:numPr>
        <w:jc w:val="both"/>
        <w:rPr>
          <w:rFonts w:ascii="Arial" w:hAnsi="Arial" w:cs="Arial"/>
          <w:color w:val="000000" w:themeColor="text1"/>
          <w:sz w:val="24"/>
          <w:szCs w:val="24"/>
        </w:rPr>
      </w:pPr>
      <w:r w:rsidRPr="003478FE">
        <w:rPr>
          <w:rFonts w:ascii="Arial" w:hAnsi="Arial" w:cs="Arial"/>
          <w:color w:val="000000" w:themeColor="text1"/>
          <w:sz w:val="24"/>
          <w:szCs w:val="24"/>
        </w:rPr>
        <w:t>Control y atención a los eventos generados por el usuario: El sistema debe ser capaz crear un archivo multimedia.</w:t>
      </w:r>
    </w:p>
    <w:p w:rsidR="009D2EF7" w:rsidRPr="003478FE" w:rsidRDefault="009D2EF7" w:rsidP="009D2EF7">
      <w:pPr>
        <w:pStyle w:val="ListParagraph"/>
        <w:numPr>
          <w:ilvl w:val="0"/>
          <w:numId w:val="11"/>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Se debe notificar al usuario si introduce una clave incorrecta a la hora de descifrar un archivo, y mostrarle el código de error si ocurre alguna situación excepcional.</w:t>
      </w:r>
    </w:p>
    <w:p w:rsidR="009D2EF7" w:rsidRPr="003478FE" w:rsidRDefault="009D2EF7" w:rsidP="009D2EF7">
      <w:pPr>
        <w:pStyle w:val="ListParagraph"/>
        <w:numPr>
          <w:ilvl w:val="0"/>
          <w:numId w:val="10"/>
        </w:numPr>
        <w:jc w:val="both"/>
        <w:rPr>
          <w:rFonts w:ascii="Arial" w:hAnsi="Arial" w:cs="Arial"/>
          <w:b/>
          <w:color w:val="000000" w:themeColor="text1"/>
          <w:sz w:val="24"/>
          <w:szCs w:val="24"/>
        </w:rPr>
      </w:pPr>
      <w:r w:rsidRPr="003478FE">
        <w:rPr>
          <w:rFonts w:ascii="Arial" w:hAnsi="Arial" w:cs="Arial"/>
          <w:b/>
          <w:color w:val="000000" w:themeColor="text1"/>
          <w:sz w:val="24"/>
          <w:szCs w:val="24"/>
        </w:rPr>
        <w:t>Usabilidad:</w:t>
      </w:r>
    </w:p>
    <w:p w:rsidR="009D2EF7" w:rsidRPr="003478FE" w:rsidRDefault="009D2EF7" w:rsidP="009D2EF7">
      <w:pPr>
        <w:pStyle w:val="ListParagraph"/>
        <w:numPr>
          <w:ilvl w:val="0"/>
          <w:numId w:val="12"/>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Si el usuario introduce la clave incorrectamente a la hora de descifrar un archivo, el sistema le dará la posibilidad de introducir una nueva contraseña o terminar el proceso.</w:t>
      </w:r>
    </w:p>
    <w:p w:rsidR="009D2EF7" w:rsidRPr="003478FE" w:rsidRDefault="009D2EF7" w:rsidP="009D2EF7">
      <w:pPr>
        <w:pStyle w:val="ListParagraph"/>
        <w:numPr>
          <w:ilvl w:val="0"/>
          <w:numId w:val="10"/>
        </w:numPr>
        <w:jc w:val="both"/>
        <w:rPr>
          <w:rFonts w:ascii="Arial" w:hAnsi="Arial" w:cs="Arial"/>
          <w:b/>
          <w:color w:val="000000" w:themeColor="text1"/>
          <w:sz w:val="24"/>
          <w:szCs w:val="24"/>
        </w:rPr>
      </w:pPr>
      <w:r w:rsidRPr="003478FE">
        <w:rPr>
          <w:rFonts w:ascii="Arial" w:hAnsi="Arial" w:cs="Arial"/>
          <w:b/>
          <w:color w:val="000000" w:themeColor="text1"/>
          <w:sz w:val="24"/>
          <w:szCs w:val="24"/>
        </w:rPr>
        <w:t>Seguridad y Privacidad:</w:t>
      </w:r>
    </w:p>
    <w:p w:rsidR="009D2EF7" w:rsidRPr="003478FE" w:rsidRDefault="009D2EF7" w:rsidP="009D2EF7">
      <w:pPr>
        <w:pStyle w:val="ListParagraph"/>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Control y atención a los eventos generados por el usuario: Cuando el usuario introduzca una clave para descifrar un archivo el sistema debe comprobar si es correcta.</w:t>
      </w:r>
    </w:p>
    <w:p w:rsidR="009D2EF7" w:rsidRPr="003478FE" w:rsidRDefault="009D2EF7" w:rsidP="009D2EF7">
      <w:pPr>
        <w:pStyle w:val="ListParagraph"/>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Seguridad: Al ser introducida una contraseña el sistema debe autenticar dicha clave antes de darle autorización para efectuar un cambio en cualquier archivo cifrado.</w:t>
      </w:r>
    </w:p>
    <w:p w:rsidR="009D2EF7" w:rsidRPr="00AF6658" w:rsidRDefault="009D2EF7" w:rsidP="009D2EF7">
      <w:pPr>
        <w:pStyle w:val="ListParagraph"/>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Si el usuario introduce la contraseña incorrectamente no se le dará autorización para descifrar el archivo seleccionado.</w:t>
      </w:r>
    </w:p>
    <w:p w:rsidR="009D2EF7" w:rsidRPr="00640887" w:rsidRDefault="009D2EF7" w:rsidP="009D2EF7">
      <w:pPr>
        <w:pStyle w:val="ListParagraph"/>
        <w:numPr>
          <w:ilvl w:val="0"/>
          <w:numId w:val="10"/>
        </w:numPr>
        <w:jc w:val="both"/>
        <w:rPr>
          <w:rFonts w:ascii="Arial" w:hAnsi="Arial" w:cs="Arial"/>
          <w:b/>
          <w:color w:val="000000" w:themeColor="text1"/>
          <w:sz w:val="24"/>
          <w:szCs w:val="24"/>
        </w:rPr>
      </w:pPr>
      <w:r w:rsidRPr="00640887">
        <w:rPr>
          <w:rFonts w:ascii="Arial" w:hAnsi="Arial" w:cs="Arial"/>
          <w:b/>
          <w:color w:val="000000" w:themeColor="text1"/>
          <w:sz w:val="24"/>
          <w:szCs w:val="24"/>
        </w:rPr>
        <w:t>Interfaz interna:</w:t>
      </w:r>
    </w:p>
    <w:p w:rsidR="009D2EF7" w:rsidRDefault="009D2EF7" w:rsidP="009D2EF7">
      <w:pPr>
        <w:pStyle w:val="ListParagraph"/>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 xml:space="preserve"> Control y atención a los eventos generados por el usuario: Cuando el usuario introduzca una clave para cifrar un archivo el sistema debe proceder a cifrarlo.</w:t>
      </w:r>
    </w:p>
    <w:p w:rsidR="009D2EF7" w:rsidRDefault="009D2EF7" w:rsidP="009D2EF7">
      <w:pPr>
        <w:pStyle w:val="ListParagraph"/>
        <w:numPr>
          <w:ilvl w:val="0"/>
          <w:numId w:val="13"/>
        </w:numPr>
        <w:jc w:val="both"/>
        <w:rPr>
          <w:rFonts w:ascii="Arial" w:hAnsi="Arial" w:cs="Arial"/>
          <w:color w:val="000000" w:themeColor="text1"/>
          <w:sz w:val="24"/>
          <w:szCs w:val="24"/>
        </w:rPr>
      </w:pPr>
      <w:r w:rsidRPr="003478FE">
        <w:rPr>
          <w:rFonts w:ascii="Arial" w:hAnsi="Arial" w:cs="Arial"/>
          <w:color w:val="000000" w:themeColor="text1"/>
          <w:sz w:val="24"/>
          <w:szCs w:val="24"/>
        </w:rPr>
        <w:t>Tratamiento de excepciones: Si el usuario introduce la contraseña incorrectamente el sistema no va a descifrar el archivo, sino que procederá a mandarle una notificación al usuario para que la rectifique.</w:t>
      </w:r>
    </w:p>
    <w:p w:rsidR="009D2EF7" w:rsidRPr="003478FE" w:rsidRDefault="009D2EF7" w:rsidP="009D2EF7">
      <w:pPr>
        <w:pStyle w:val="ListParagraph"/>
        <w:ind w:left="644"/>
        <w:rPr>
          <w:rFonts w:ascii="Arial" w:hAnsi="Arial" w:cs="Arial"/>
          <w:color w:val="000000" w:themeColor="text1"/>
          <w:sz w:val="24"/>
          <w:szCs w:val="24"/>
        </w:rPr>
      </w:pPr>
    </w:p>
    <w:p w:rsidR="009D2EF7" w:rsidRPr="009D2EF7" w:rsidRDefault="00812F55" w:rsidP="009D2EF7">
      <w:pPr>
        <w:pStyle w:val="Heading2"/>
        <w:rPr>
          <w:rFonts w:ascii="Arial" w:hAnsi="Arial" w:cs="Arial"/>
          <w:b/>
          <w:iCs/>
          <w:color w:val="000000" w:themeColor="text1"/>
          <w:sz w:val="28"/>
          <w:szCs w:val="24"/>
        </w:rPr>
      </w:pPr>
      <w:bookmarkStart w:id="214" w:name="_Toc510645786"/>
      <w:bookmarkStart w:id="215" w:name="_Toc25850708"/>
      <w:bookmarkStart w:id="216" w:name="_Toc25921499"/>
      <w:bookmarkStart w:id="217" w:name="_Toc56866522"/>
      <w:r>
        <w:rPr>
          <w:rStyle w:val="Emphasis"/>
          <w:rFonts w:ascii="Arial" w:hAnsi="Arial" w:cs="Arial"/>
          <w:b/>
          <w:i w:val="0"/>
          <w:color w:val="000000" w:themeColor="text1"/>
          <w:sz w:val="28"/>
          <w:szCs w:val="24"/>
        </w:rPr>
        <w:t>2</w:t>
      </w:r>
      <w:r w:rsidR="009D2EF7" w:rsidRPr="009D2EF7">
        <w:rPr>
          <w:rStyle w:val="Emphasis"/>
          <w:rFonts w:ascii="Arial" w:hAnsi="Arial" w:cs="Arial"/>
          <w:b/>
          <w:i w:val="0"/>
          <w:color w:val="000000" w:themeColor="text1"/>
          <w:sz w:val="28"/>
          <w:szCs w:val="24"/>
        </w:rPr>
        <w:t>.</w:t>
      </w:r>
      <w:r>
        <w:rPr>
          <w:rStyle w:val="Emphasis"/>
          <w:rFonts w:ascii="Arial" w:hAnsi="Arial" w:cs="Arial"/>
          <w:b/>
          <w:i w:val="0"/>
          <w:color w:val="000000" w:themeColor="text1"/>
          <w:sz w:val="28"/>
          <w:szCs w:val="24"/>
        </w:rPr>
        <w:t>2</w:t>
      </w:r>
      <w:r w:rsidR="009D2EF7" w:rsidRPr="009D2EF7">
        <w:rPr>
          <w:rStyle w:val="Emphasis"/>
          <w:rFonts w:ascii="Arial" w:hAnsi="Arial" w:cs="Arial"/>
          <w:b/>
          <w:i w:val="0"/>
          <w:color w:val="000000" w:themeColor="text1"/>
          <w:sz w:val="28"/>
          <w:szCs w:val="24"/>
        </w:rPr>
        <w:t>. Casos de Uso del Sistema:</w:t>
      </w:r>
      <w:bookmarkEnd w:id="214"/>
      <w:bookmarkEnd w:id="215"/>
      <w:bookmarkEnd w:id="216"/>
      <w:bookmarkEnd w:id="217"/>
    </w:p>
    <w:p w:rsidR="009D2EF7" w:rsidRPr="009D2EF7" w:rsidRDefault="00812F55" w:rsidP="009D2EF7">
      <w:pPr>
        <w:pStyle w:val="Heading3"/>
        <w:rPr>
          <w:rFonts w:ascii="Arial" w:hAnsi="Arial" w:cs="Arial"/>
          <w:b/>
          <w:color w:val="000000" w:themeColor="text1"/>
          <w:sz w:val="28"/>
        </w:rPr>
      </w:pPr>
      <w:bookmarkStart w:id="218" w:name="_Toc25850709"/>
      <w:bookmarkStart w:id="219" w:name="_Toc25921500"/>
      <w:bookmarkStart w:id="220" w:name="_Toc56866523"/>
      <w:r>
        <w:rPr>
          <w:rFonts w:ascii="Arial" w:hAnsi="Arial" w:cs="Arial"/>
          <w:b/>
          <w:color w:val="000000" w:themeColor="text1"/>
          <w:sz w:val="28"/>
        </w:rPr>
        <w:t>2</w:t>
      </w:r>
      <w:r w:rsidR="009D2EF7" w:rsidRPr="009D2EF7">
        <w:rPr>
          <w:rFonts w:ascii="Arial" w:hAnsi="Arial" w:cs="Arial"/>
          <w:b/>
          <w:color w:val="000000" w:themeColor="text1"/>
          <w:sz w:val="28"/>
        </w:rPr>
        <w:t>.</w:t>
      </w:r>
      <w:r>
        <w:rPr>
          <w:rFonts w:ascii="Arial" w:hAnsi="Arial" w:cs="Arial"/>
          <w:b/>
          <w:color w:val="000000" w:themeColor="text1"/>
          <w:sz w:val="28"/>
        </w:rPr>
        <w:t>2</w:t>
      </w:r>
      <w:r w:rsidR="009D2EF7" w:rsidRPr="009D2EF7">
        <w:rPr>
          <w:rFonts w:ascii="Arial" w:hAnsi="Arial" w:cs="Arial"/>
          <w:b/>
          <w:color w:val="000000" w:themeColor="text1"/>
          <w:sz w:val="28"/>
        </w:rPr>
        <w:t>.1</w:t>
      </w:r>
      <w:r>
        <w:rPr>
          <w:rFonts w:ascii="Arial" w:hAnsi="Arial" w:cs="Arial"/>
          <w:b/>
          <w:color w:val="000000" w:themeColor="text1"/>
          <w:sz w:val="28"/>
        </w:rPr>
        <w:t>.</w:t>
      </w:r>
      <w:r w:rsidR="009D2EF7" w:rsidRPr="009D2EF7">
        <w:rPr>
          <w:rFonts w:ascii="Arial" w:hAnsi="Arial" w:cs="Arial"/>
          <w:b/>
          <w:color w:val="000000" w:themeColor="text1"/>
          <w:sz w:val="28"/>
        </w:rPr>
        <w:t xml:space="preserve"> Descripción de Actores del Sistema</w:t>
      </w:r>
      <w:bookmarkEnd w:id="218"/>
      <w:bookmarkEnd w:id="219"/>
      <w:bookmarkEnd w:id="220"/>
    </w:p>
    <w:p w:rsidR="009D2EF7" w:rsidRPr="000D7AE4" w:rsidRDefault="009D2EF7" w:rsidP="009D2EF7">
      <w:pPr>
        <w:rPr>
          <w:rFonts w:ascii="Arial" w:hAnsi="Arial" w:cs="Arial"/>
          <w:sz w:val="24"/>
        </w:rPr>
      </w:pPr>
    </w:p>
    <w:p w:rsidR="009D2EF7" w:rsidRPr="00812F55" w:rsidRDefault="00812F55" w:rsidP="00812F55">
      <w:pPr>
        <w:pStyle w:val="Caption"/>
        <w:keepNext/>
        <w:jc w:val="both"/>
        <w:rPr>
          <w:b w:val="0"/>
          <w:szCs w:val="24"/>
        </w:rPr>
      </w:pPr>
      <w:bookmarkStart w:id="221" w:name="_Toc25921527"/>
      <w:r w:rsidRPr="00812F55">
        <w:rPr>
          <w:rFonts w:cs="Arial"/>
          <w:b w:val="0"/>
          <w:color w:val="000000"/>
          <w:szCs w:val="24"/>
        </w:rPr>
        <w:t xml:space="preserve">TABLA </w:t>
      </w:r>
      <w:r>
        <w:rPr>
          <w:rFonts w:cs="Arial"/>
          <w:b w:val="0"/>
          <w:color w:val="000000"/>
          <w:szCs w:val="24"/>
        </w:rPr>
        <w:t>2</w:t>
      </w:r>
      <w:r w:rsidRPr="00812F55">
        <w:rPr>
          <w:rFonts w:cs="Arial"/>
          <w:b w:val="0"/>
          <w:color w:val="000000"/>
          <w:szCs w:val="24"/>
        </w:rPr>
        <w:t>.</w:t>
      </w:r>
      <w:r>
        <w:rPr>
          <w:rFonts w:cs="Arial"/>
          <w:b w:val="0"/>
          <w:color w:val="000000"/>
          <w:szCs w:val="24"/>
        </w:rPr>
        <w:t>2</w:t>
      </w:r>
      <w:r w:rsidR="009D2EF7" w:rsidRPr="00812F55">
        <w:rPr>
          <w:b w:val="0"/>
          <w:szCs w:val="24"/>
        </w:rPr>
        <w:t xml:space="preserve"> </w:t>
      </w:r>
      <w:r w:rsidR="009D2EF7" w:rsidRPr="00812F55">
        <w:rPr>
          <w:rFonts w:cs="Arial"/>
          <w:b w:val="0"/>
          <w:szCs w:val="24"/>
        </w:rPr>
        <w:t>Descripción del Actor del Sistema</w:t>
      </w:r>
      <w:bookmarkEnd w:id="221"/>
    </w:p>
    <w:tbl>
      <w:tblPr>
        <w:tblStyle w:val="TableGrid"/>
        <w:tblW w:w="0" w:type="auto"/>
        <w:tblLook w:val="04A0" w:firstRow="1" w:lastRow="0" w:firstColumn="1" w:lastColumn="0" w:noHBand="0" w:noVBand="1"/>
      </w:tblPr>
      <w:tblGrid>
        <w:gridCol w:w="4053"/>
        <w:gridCol w:w="4667"/>
      </w:tblGrid>
      <w:tr w:rsidR="009D2EF7" w:rsidRPr="003478FE" w:rsidTr="009D2EF7">
        <w:trPr>
          <w:trHeight w:val="356"/>
        </w:trPr>
        <w:tc>
          <w:tcPr>
            <w:tcW w:w="4106" w:type="dxa"/>
          </w:tcPr>
          <w:p w:rsidR="009D2EF7" w:rsidRPr="003478FE" w:rsidRDefault="009D2EF7" w:rsidP="009D2EF7">
            <w:pPr>
              <w:jc w:val="center"/>
              <w:rPr>
                <w:rFonts w:ascii="Arial" w:hAnsi="Arial" w:cs="Arial"/>
                <w:b/>
                <w:color w:val="000000" w:themeColor="text1"/>
                <w:sz w:val="24"/>
                <w:lang w:val="es-ES_tradnl"/>
              </w:rPr>
            </w:pPr>
            <w:r w:rsidRPr="003478FE">
              <w:rPr>
                <w:rFonts w:ascii="Arial" w:hAnsi="Arial" w:cs="Arial"/>
                <w:b/>
                <w:color w:val="000000" w:themeColor="text1"/>
                <w:sz w:val="24"/>
                <w:lang w:val="es-ES_tradnl"/>
              </w:rPr>
              <w:t xml:space="preserve">Actor del </w:t>
            </w:r>
            <w:r>
              <w:rPr>
                <w:rFonts w:ascii="Arial" w:hAnsi="Arial" w:cs="Arial"/>
                <w:b/>
                <w:color w:val="000000" w:themeColor="text1"/>
                <w:sz w:val="24"/>
                <w:lang w:val="es-ES_tradnl"/>
              </w:rPr>
              <w:t>Sistema</w:t>
            </w:r>
          </w:p>
        </w:tc>
        <w:tc>
          <w:tcPr>
            <w:tcW w:w="4722" w:type="dxa"/>
          </w:tcPr>
          <w:p w:rsidR="009D2EF7" w:rsidRPr="003478FE" w:rsidRDefault="009D2EF7" w:rsidP="009D2EF7">
            <w:pPr>
              <w:jc w:val="center"/>
              <w:rPr>
                <w:rFonts w:ascii="Arial" w:hAnsi="Arial" w:cs="Arial"/>
                <w:b/>
                <w:color w:val="000000" w:themeColor="text1"/>
                <w:sz w:val="24"/>
                <w:lang w:val="es-ES_tradnl"/>
              </w:rPr>
            </w:pPr>
            <w:r w:rsidRPr="003478FE">
              <w:rPr>
                <w:rFonts w:ascii="Arial" w:hAnsi="Arial" w:cs="Arial"/>
                <w:b/>
                <w:color w:val="000000" w:themeColor="text1"/>
                <w:sz w:val="24"/>
                <w:lang w:val="es-ES_tradnl"/>
              </w:rPr>
              <w:t>Descripción</w:t>
            </w:r>
          </w:p>
        </w:tc>
      </w:tr>
      <w:tr w:rsidR="009D2EF7" w:rsidRPr="003478FE" w:rsidTr="009D2EF7">
        <w:trPr>
          <w:trHeight w:val="945"/>
        </w:trPr>
        <w:tc>
          <w:tcPr>
            <w:tcW w:w="4106" w:type="dxa"/>
          </w:tcPr>
          <w:p w:rsidR="009D2EF7" w:rsidRPr="003478FE" w:rsidRDefault="009D2EF7" w:rsidP="009D2EF7">
            <w:pPr>
              <w:jc w:val="center"/>
              <w:rPr>
                <w:rFonts w:ascii="Arial" w:hAnsi="Arial" w:cs="Arial"/>
                <w:color w:val="000000" w:themeColor="text1"/>
                <w:sz w:val="24"/>
                <w:lang w:val="es-ES_tradnl"/>
              </w:rPr>
            </w:pPr>
            <w:r w:rsidRPr="003478FE">
              <w:rPr>
                <w:rFonts w:ascii="Arial" w:hAnsi="Arial" w:cs="Arial"/>
                <w:color w:val="000000" w:themeColor="text1"/>
                <w:sz w:val="24"/>
                <w:lang w:val="es-ES_tradnl"/>
              </w:rPr>
              <w:t>Usuario</w:t>
            </w:r>
          </w:p>
        </w:tc>
        <w:tc>
          <w:tcPr>
            <w:tcW w:w="4722" w:type="dxa"/>
          </w:tcPr>
          <w:p w:rsidR="009D2EF7" w:rsidRPr="003478FE" w:rsidRDefault="009D2EF7" w:rsidP="009D2EF7">
            <w:pPr>
              <w:rPr>
                <w:rFonts w:ascii="Arial" w:hAnsi="Arial" w:cs="Arial"/>
                <w:color w:val="000000" w:themeColor="text1"/>
                <w:sz w:val="24"/>
                <w:lang w:val="es-ES_tradnl"/>
              </w:rPr>
            </w:pPr>
            <w:r w:rsidRPr="003478FE">
              <w:rPr>
                <w:rFonts w:ascii="Arial" w:hAnsi="Arial" w:cs="Arial"/>
                <w:color w:val="000000" w:themeColor="text1"/>
                <w:sz w:val="24"/>
                <w:lang w:val="es-ES_tradnl"/>
              </w:rPr>
              <w:t>El usuario es el responsable de crear la información con los que va a trabajar el algoritmo e introducir una clave.</w:t>
            </w:r>
          </w:p>
        </w:tc>
      </w:tr>
    </w:tbl>
    <w:p w:rsidR="009D2EF7" w:rsidRDefault="009D2EF7" w:rsidP="00812F55">
      <w:pPr>
        <w:rPr>
          <w:rFonts w:ascii="Arial" w:hAnsi="Arial" w:cs="Arial"/>
          <w:b/>
          <w:color w:val="000000" w:themeColor="text1"/>
          <w:sz w:val="24"/>
          <w:szCs w:val="24"/>
        </w:rPr>
      </w:pPr>
      <w:bookmarkStart w:id="222" w:name="_Toc510645785"/>
    </w:p>
    <w:p w:rsidR="009D2EF7" w:rsidRPr="00812F55" w:rsidRDefault="00812F55" w:rsidP="009D2EF7">
      <w:pPr>
        <w:pStyle w:val="Heading3"/>
        <w:rPr>
          <w:rFonts w:ascii="Arial" w:hAnsi="Arial" w:cs="Arial"/>
          <w:b/>
          <w:color w:val="000000" w:themeColor="text1"/>
          <w:sz w:val="28"/>
        </w:rPr>
      </w:pPr>
      <w:bookmarkStart w:id="223" w:name="_Toc25850710"/>
      <w:bookmarkStart w:id="224" w:name="_Toc25921501"/>
      <w:bookmarkStart w:id="225" w:name="_Toc56866524"/>
      <w:r>
        <w:rPr>
          <w:rFonts w:ascii="Arial" w:hAnsi="Arial" w:cs="Arial"/>
          <w:b/>
          <w:color w:val="000000" w:themeColor="text1"/>
          <w:sz w:val="28"/>
        </w:rPr>
        <w:lastRenderedPageBreak/>
        <w:t>2</w:t>
      </w:r>
      <w:r w:rsidR="009D2EF7" w:rsidRPr="00812F55">
        <w:rPr>
          <w:rFonts w:ascii="Arial" w:hAnsi="Arial" w:cs="Arial"/>
          <w:b/>
          <w:color w:val="000000" w:themeColor="text1"/>
          <w:sz w:val="28"/>
        </w:rPr>
        <w:t>.</w:t>
      </w:r>
      <w:r>
        <w:rPr>
          <w:rFonts w:ascii="Arial" w:hAnsi="Arial" w:cs="Arial"/>
          <w:b/>
          <w:color w:val="000000" w:themeColor="text1"/>
          <w:sz w:val="28"/>
        </w:rPr>
        <w:t>2</w:t>
      </w:r>
      <w:r w:rsidR="009D2EF7" w:rsidRPr="00812F55">
        <w:rPr>
          <w:rFonts w:ascii="Arial" w:hAnsi="Arial" w:cs="Arial"/>
          <w:b/>
          <w:color w:val="000000" w:themeColor="text1"/>
          <w:sz w:val="28"/>
        </w:rPr>
        <w:t>.2</w:t>
      </w:r>
      <w:r>
        <w:rPr>
          <w:rFonts w:ascii="Arial" w:hAnsi="Arial" w:cs="Arial"/>
          <w:b/>
          <w:color w:val="000000" w:themeColor="text1"/>
          <w:sz w:val="28"/>
        </w:rPr>
        <w:t>.</w:t>
      </w:r>
      <w:r w:rsidR="009D2EF7" w:rsidRPr="00812F55">
        <w:rPr>
          <w:rFonts w:ascii="Arial" w:hAnsi="Arial" w:cs="Arial"/>
          <w:b/>
          <w:color w:val="000000" w:themeColor="text1"/>
          <w:sz w:val="28"/>
        </w:rPr>
        <w:t xml:space="preserve"> Diagrama de Casos de Uso del Sistema:</w:t>
      </w:r>
      <w:bookmarkEnd w:id="222"/>
      <w:bookmarkEnd w:id="223"/>
      <w:bookmarkEnd w:id="224"/>
      <w:bookmarkEnd w:id="225"/>
    </w:p>
    <w:p w:rsidR="009D2EF7" w:rsidRPr="00812F55" w:rsidRDefault="00812F55" w:rsidP="00812F55">
      <w:pPr>
        <w:pStyle w:val="Caption"/>
        <w:keepNext/>
        <w:jc w:val="both"/>
        <w:rPr>
          <w:b w:val="0"/>
        </w:rPr>
      </w:pPr>
      <w:bookmarkStart w:id="226" w:name="_Toc25921533"/>
      <w:r w:rsidRPr="00812F55">
        <w:rPr>
          <w:b w:val="0"/>
        </w:rPr>
        <w:t xml:space="preserve">FIGURA </w:t>
      </w:r>
      <w:r>
        <w:rPr>
          <w:b w:val="0"/>
        </w:rPr>
        <w:t>2</w:t>
      </w:r>
      <w:r w:rsidRPr="00812F55">
        <w:rPr>
          <w:b w:val="0"/>
        </w:rPr>
        <w:t>.</w:t>
      </w:r>
      <w:r>
        <w:rPr>
          <w:b w:val="0"/>
        </w:rPr>
        <w:t>1</w:t>
      </w:r>
      <w:r w:rsidR="009D2EF7" w:rsidRPr="00812F55">
        <w:rPr>
          <w:b w:val="0"/>
        </w:rPr>
        <w:t xml:space="preserve"> </w:t>
      </w:r>
      <w:r w:rsidR="009D2EF7" w:rsidRPr="00812F55">
        <w:rPr>
          <w:rFonts w:cs="Arial"/>
          <w:b w:val="0"/>
          <w:color w:val="000000" w:themeColor="text1"/>
        </w:rPr>
        <w:t>Diagrama de Casos de Uso del Sistema.</w:t>
      </w:r>
      <w:bookmarkEnd w:id="226"/>
    </w:p>
    <w:p w:rsidR="009D2EF7" w:rsidRDefault="00484BEA" w:rsidP="009D2EF7">
      <w:pPr>
        <w:rPr>
          <w:color w:val="000000" w:themeColor="text1"/>
        </w:rPr>
      </w:pPr>
      <w:r w:rsidRPr="00484BEA">
        <w:rPr>
          <w:noProof/>
          <w:color w:val="000000" w:themeColor="text1"/>
          <w:lang w:val="en-US"/>
        </w:rPr>
        <w:drawing>
          <wp:inline distT="0" distB="0" distL="0" distR="0" wp14:anchorId="1BA86B4A" wp14:editId="2728B8F2">
            <wp:extent cx="5400040" cy="2449372"/>
            <wp:effectExtent l="0" t="0" r="0" b="8255"/>
            <wp:docPr id="18" name="Imagen 18" descr="C:\Users\Jessica_Aidyl\Documents\Casos de uso del sist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ssica_Aidyl\Documents\Casos de uso del sistema.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449372"/>
                    </a:xfrm>
                    <a:prstGeom prst="rect">
                      <a:avLst/>
                    </a:prstGeom>
                    <a:noFill/>
                    <a:ln>
                      <a:noFill/>
                    </a:ln>
                  </pic:spPr>
                </pic:pic>
              </a:graphicData>
            </a:graphic>
          </wp:inline>
        </w:drawing>
      </w:r>
    </w:p>
    <w:p w:rsidR="009D2EF7" w:rsidRPr="00812F55" w:rsidRDefault="00812F55" w:rsidP="009D2EF7">
      <w:pPr>
        <w:pStyle w:val="Heading3"/>
        <w:rPr>
          <w:rFonts w:ascii="Arial" w:hAnsi="Arial" w:cs="Arial"/>
          <w:b/>
          <w:color w:val="000000" w:themeColor="text1"/>
          <w:sz w:val="28"/>
        </w:rPr>
      </w:pPr>
      <w:bookmarkStart w:id="227" w:name="_Toc510645787"/>
      <w:bookmarkStart w:id="228" w:name="_Toc25850711"/>
      <w:bookmarkStart w:id="229" w:name="_Toc25921502"/>
      <w:bookmarkStart w:id="230" w:name="_Toc56866525"/>
      <w:r w:rsidRPr="00812F55">
        <w:rPr>
          <w:rFonts w:ascii="Arial" w:hAnsi="Arial" w:cs="Arial"/>
          <w:b/>
          <w:color w:val="000000" w:themeColor="text1"/>
          <w:sz w:val="28"/>
        </w:rPr>
        <w:t>2</w:t>
      </w:r>
      <w:r w:rsidR="009D2EF7" w:rsidRPr="00812F55">
        <w:rPr>
          <w:rFonts w:ascii="Arial" w:hAnsi="Arial" w:cs="Arial"/>
          <w:b/>
          <w:color w:val="000000" w:themeColor="text1"/>
          <w:sz w:val="28"/>
        </w:rPr>
        <w:t>.</w:t>
      </w:r>
      <w:r w:rsidRPr="00812F55">
        <w:rPr>
          <w:rFonts w:ascii="Arial" w:hAnsi="Arial" w:cs="Arial"/>
          <w:b/>
          <w:color w:val="000000" w:themeColor="text1"/>
          <w:sz w:val="28"/>
        </w:rPr>
        <w:t>2</w:t>
      </w:r>
      <w:r w:rsidR="009D2EF7" w:rsidRPr="00812F55">
        <w:rPr>
          <w:rFonts w:ascii="Arial" w:hAnsi="Arial" w:cs="Arial"/>
          <w:b/>
          <w:color w:val="000000" w:themeColor="text1"/>
          <w:sz w:val="28"/>
        </w:rPr>
        <w:t>.3</w:t>
      </w:r>
      <w:r>
        <w:rPr>
          <w:rFonts w:ascii="Arial" w:hAnsi="Arial" w:cs="Arial"/>
          <w:b/>
          <w:color w:val="000000" w:themeColor="text1"/>
          <w:sz w:val="28"/>
        </w:rPr>
        <w:t>.</w:t>
      </w:r>
      <w:r w:rsidR="009D2EF7" w:rsidRPr="00812F55">
        <w:rPr>
          <w:rFonts w:ascii="Arial" w:hAnsi="Arial" w:cs="Arial"/>
          <w:b/>
          <w:color w:val="000000" w:themeColor="text1"/>
          <w:sz w:val="28"/>
        </w:rPr>
        <w:t xml:space="preserve"> Vista de la Arquitectura del Caso de Uso</w:t>
      </w:r>
      <w:bookmarkEnd w:id="227"/>
      <w:bookmarkEnd w:id="228"/>
      <w:bookmarkEnd w:id="229"/>
      <w:bookmarkEnd w:id="230"/>
    </w:p>
    <w:p w:rsidR="009D2EF7" w:rsidRPr="003478FE" w:rsidRDefault="009D2EF7" w:rsidP="009D2EF7">
      <w:pPr>
        <w:rPr>
          <w:rFonts w:ascii="Arial" w:hAnsi="Arial" w:cs="Arial"/>
          <w:color w:val="000000" w:themeColor="text1"/>
          <w:sz w:val="24"/>
          <w:szCs w:val="24"/>
        </w:rPr>
      </w:pPr>
      <w:r w:rsidRPr="003478FE">
        <w:rPr>
          <w:rFonts w:ascii="Arial" w:hAnsi="Arial" w:cs="Arial"/>
          <w:color w:val="000000" w:themeColor="text1"/>
          <w:sz w:val="24"/>
          <w:szCs w:val="24"/>
        </w:rPr>
        <w:t>Los casos de uso del sistema de mayor importancia para el usuario y más significativos para la arquitectura de sistema, ya que describen una funcionalidad importante y critica son:</w:t>
      </w:r>
    </w:p>
    <w:p w:rsidR="009D2EF7" w:rsidRDefault="009D2EF7" w:rsidP="009D2EF7">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Capturar Información.</w:t>
      </w:r>
    </w:p>
    <w:p w:rsidR="009D2EF7" w:rsidRDefault="009D2EF7" w:rsidP="009D2EF7">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Seleccionar Fichero.</w:t>
      </w:r>
    </w:p>
    <w:p w:rsidR="009D2EF7" w:rsidRPr="003478FE" w:rsidRDefault="009D2EF7" w:rsidP="009D2EF7">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Obtener Contraseña.</w:t>
      </w:r>
    </w:p>
    <w:p w:rsidR="009D2EF7" w:rsidRPr="003478FE" w:rsidRDefault="009D2EF7" w:rsidP="009D2EF7">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Cifrar</w:t>
      </w:r>
      <w:r w:rsidRPr="003478FE">
        <w:rPr>
          <w:rFonts w:ascii="Arial" w:hAnsi="Arial" w:cs="Arial"/>
          <w:color w:val="000000" w:themeColor="text1"/>
          <w:sz w:val="24"/>
          <w:szCs w:val="24"/>
        </w:rPr>
        <w:t xml:space="preserve"> Información</w:t>
      </w:r>
      <w:r>
        <w:rPr>
          <w:rFonts w:ascii="Arial" w:hAnsi="Arial" w:cs="Arial"/>
          <w:color w:val="000000" w:themeColor="text1"/>
          <w:sz w:val="24"/>
          <w:szCs w:val="24"/>
        </w:rPr>
        <w:t>.</w:t>
      </w:r>
    </w:p>
    <w:p w:rsidR="009D2EF7" w:rsidRDefault="009D2EF7" w:rsidP="009D2EF7">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Descifrar</w:t>
      </w:r>
      <w:r w:rsidRPr="003478FE">
        <w:rPr>
          <w:rFonts w:ascii="Arial" w:hAnsi="Arial" w:cs="Arial"/>
          <w:color w:val="000000" w:themeColor="text1"/>
          <w:sz w:val="24"/>
          <w:szCs w:val="24"/>
        </w:rPr>
        <w:t xml:space="preserve"> Información.</w:t>
      </w:r>
    </w:p>
    <w:p w:rsidR="009D2EF7" w:rsidRDefault="009D2EF7" w:rsidP="009D2EF7">
      <w:pPr>
        <w:pStyle w:val="ListParagraph"/>
        <w:numPr>
          <w:ilvl w:val="0"/>
          <w:numId w:val="14"/>
        </w:numPr>
        <w:jc w:val="both"/>
        <w:rPr>
          <w:rFonts w:ascii="Arial" w:hAnsi="Arial" w:cs="Arial"/>
          <w:color w:val="000000" w:themeColor="text1"/>
          <w:sz w:val="24"/>
          <w:szCs w:val="24"/>
        </w:rPr>
      </w:pPr>
      <w:r>
        <w:rPr>
          <w:rFonts w:ascii="Arial" w:hAnsi="Arial" w:cs="Arial"/>
          <w:color w:val="000000" w:themeColor="text1"/>
          <w:sz w:val="24"/>
          <w:szCs w:val="24"/>
        </w:rPr>
        <w:t>Exportar Información.</w:t>
      </w:r>
    </w:p>
    <w:p w:rsidR="009D2EF7" w:rsidRPr="00A62291" w:rsidRDefault="009D2EF7" w:rsidP="009D2EF7">
      <w:pPr>
        <w:pStyle w:val="ListParagraph"/>
        <w:numPr>
          <w:ilvl w:val="0"/>
          <w:numId w:val="14"/>
        </w:numPr>
        <w:jc w:val="both"/>
        <w:rPr>
          <w:rStyle w:val="Emphasis"/>
          <w:rFonts w:ascii="Arial" w:hAnsi="Arial" w:cs="Arial"/>
          <w:i w:val="0"/>
          <w:iCs w:val="0"/>
          <w:color w:val="000000" w:themeColor="text1"/>
          <w:sz w:val="24"/>
          <w:szCs w:val="24"/>
        </w:rPr>
      </w:pPr>
      <w:r w:rsidRPr="000D7AE4">
        <w:rPr>
          <w:rFonts w:ascii="Arial" w:hAnsi="Arial" w:cs="Arial"/>
          <w:color w:val="000000" w:themeColor="text1"/>
          <w:sz w:val="24"/>
          <w:szCs w:val="24"/>
        </w:rPr>
        <w:t>Mostrar Información.</w:t>
      </w:r>
      <w:bookmarkStart w:id="231" w:name="_Toc422998718"/>
      <w:bookmarkStart w:id="232" w:name="_Toc450230585"/>
      <w:bookmarkStart w:id="233" w:name="_Toc510645789"/>
      <w:bookmarkStart w:id="234" w:name="_Toc25850713"/>
    </w:p>
    <w:p w:rsidR="009D2EF7" w:rsidRPr="00812F55" w:rsidRDefault="00812F55" w:rsidP="009D2EF7">
      <w:pPr>
        <w:pStyle w:val="Heading2"/>
        <w:rPr>
          <w:rFonts w:ascii="Arial" w:hAnsi="Arial" w:cs="Arial"/>
          <w:b/>
          <w:i/>
          <w:iCs/>
          <w:color w:val="auto"/>
          <w:sz w:val="28"/>
          <w:szCs w:val="24"/>
        </w:rPr>
      </w:pPr>
      <w:bookmarkStart w:id="235" w:name="_Toc25921503"/>
      <w:bookmarkStart w:id="236" w:name="_Toc56866526"/>
      <w:r>
        <w:rPr>
          <w:rStyle w:val="Emphasis"/>
          <w:rFonts w:ascii="Arial" w:hAnsi="Arial" w:cs="Arial"/>
          <w:b/>
          <w:i w:val="0"/>
          <w:color w:val="auto"/>
          <w:sz w:val="28"/>
          <w:szCs w:val="24"/>
        </w:rPr>
        <w:t>2</w:t>
      </w:r>
      <w:r w:rsidR="009D2EF7" w:rsidRPr="00812F55">
        <w:rPr>
          <w:rStyle w:val="Emphasis"/>
          <w:rFonts w:ascii="Arial" w:hAnsi="Arial" w:cs="Arial"/>
          <w:b/>
          <w:i w:val="0"/>
          <w:color w:val="auto"/>
          <w:sz w:val="28"/>
          <w:szCs w:val="24"/>
        </w:rPr>
        <w:t>.</w:t>
      </w:r>
      <w:r>
        <w:rPr>
          <w:rStyle w:val="Emphasis"/>
          <w:rFonts w:ascii="Arial" w:hAnsi="Arial" w:cs="Arial"/>
          <w:b/>
          <w:i w:val="0"/>
          <w:color w:val="auto"/>
          <w:sz w:val="28"/>
          <w:szCs w:val="24"/>
        </w:rPr>
        <w:t xml:space="preserve">3. </w:t>
      </w:r>
      <w:r w:rsidR="009D2EF7" w:rsidRPr="00812F55">
        <w:rPr>
          <w:rStyle w:val="Emphasis"/>
          <w:rFonts w:ascii="Arial" w:hAnsi="Arial" w:cs="Arial"/>
          <w:b/>
          <w:i w:val="0"/>
          <w:color w:val="auto"/>
          <w:sz w:val="28"/>
          <w:szCs w:val="24"/>
        </w:rPr>
        <w:t>Especificación detallada de los casos de uso del sistema</w:t>
      </w:r>
      <w:bookmarkEnd w:id="231"/>
      <w:bookmarkEnd w:id="232"/>
      <w:bookmarkEnd w:id="233"/>
      <w:bookmarkEnd w:id="234"/>
      <w:bookmarkEnd w:id="235"/>
      <w:bookmarkEnd w:id="236"/>
    </w:p>
    <w:p w:rsidR="009D2EF7" w:rsidRPr="000D7AE4" w:rsidRDefault="009D2EF7" w:rsidP="00812F55">
      <w:pPr>
        <w:pStyle w:val="Heading3"/>
      </w:pPr>
      <w:bookmarkStart w:id="237" w:name="_Toc25850714"/>
      <w:bookmarkStart w:id="238" w:name="_Toc25921504"/>
      <w:bookmarkStart w:id="239" w:name="_Toc56866527"/>
      <w:r w:rsidRPr="007D5F29">
        <w:rPr>
          <w:rFonts w:ascii="Arial" w:hAnsi="Arial" w:cs="Arial"/>
          <w:b/>
          <w:color w:val="auto"/>
          <w:szCs w:val="36"/>
        </w:rPr>
        <w:t>Capturar Información</w:t>
      </w:r>
      <w:bookmarkEnd w:id="237"/>
      <w:bookmarkEnd w:id="238"/>
      <w:bookmarkEnd w:id="239"/>
    </w:p>
    <w:p w:rsidR="009D2EF7" w:rsidRPr="00812F55" w:rsidRDefault="00812F55" w:rsidP="00812F55">
      <w:pPr>
        <w:pStyle w:val="Caption"/>
        <w:keepNext/>
        <w:jc w:val="both"/>
        <w:rPr>
          <w:b w:val="0"/>
          <w:szCs w:val="24"/>
        </w:rPr>
      </w:pPr>
      <w:bookmarkStart w:id="240" w:name="_Toc25921528"/>
      <w:r w:rsidRPr="00812F55">
        <w:rPr>
          <w:rFonts w:cs="Arial"/>
          <w:b w:val="0"/>
          <w:color w:val="000000"/>
          <w:szCs w:val="24"/>
        </w:rPr>
        <w:t>TABLA 2.3.</w:t>
      </w:r>
      <w:r w:rsidR="009D2EF7" w:rsidRPr="00812F55">
        <w:rPr>
          <w:b w:val="0"/>
          <w:szCs w:val="24"/>
        </w:rPr>
        <w:t xml:space="preserve"> </w:t>
      </w:r>
      <w:r w:rsidR="009D2EF7" w:rsidRPr="00812F55">
        <w:rPr>
          <w:rFonts w:cs="Arial"/>
          <w:b w:val="0"/>
          <w:szCs w:val="24"/>
        </w:rPr>
        <w:t>Especificación Detallada del Caso de Uso “Capturar Información”.</w:t>
      </w:r>
      <w:bookmarkEnd w:id="24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79"/>
        <w:gridCol w:w="2384"/>
        <w:gridCol w:w="3857"/>
      </w:tblGrid>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Capturar</w:t>
            </w:r>
            <w:r>
              <w:rPr>
                <w:rFonts w:ascii="Arial" w:hAnsi="Arial" w:cs="Arial"/>
                <w:sz w:val="24"/>
                <w:szCs w:val="24"/>
              </w:rPr>
              <w:t xml:space="preserve"> </w:t>
            </w:r>
            <w:r w:rsidRPr="007D5F29">
              <w:rPr>
                <w:rFonts w:ascii="Arial" w:hAnsi="Arial" w:cs="Arial"/>
                <w:sz w:val="24"/>
                <w:szCs w:val="24"/>
              </w:rPr>
              <w:t>Información</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El usuario a través de la aplicación va a capturar una imagen, filmar un video o grabar un audio, que posteriormente será almacenado en memoria para ser enviado al algoritmo de cifrado.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Crear un archivo multimedia.</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CU Asociados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rPr>
              <w:t xml:space="preserve">Obtener Contraseña </w:t>
            </w:r>
            <w:r w:rsidRPr="007D5F29">
              <w:rPr>
                <w:rFonts w:ascii="Arial" w:hAnsi="Arial" w:cs="Arial"/>
                <w:sz w:val="24"/>
                <w:szCs w:val="24"/>
                <w:lang w:val="en-US"/>
              </w:rPr>
              <w:t>(include).</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rPr>
                <w:rFonts w:ascii="Arial" w:hAnsi="Arial" w:cs="Arial"/>
                <w:sz w:val="24"/>
                <w:szCs w:val="24"/>
              </w:rPr>
            </w:pPr>
            <w:r w:rsidRPr="007D5F29">
              <w:rPr>
                <w:rFonts w:ascii="Arial" w:hAnsi="Arial" w:cs="Arial"/>
                <w:sz w:val="24"/>
                <w:szCs w:val="24"/>
              </w:rPr>
              <w:t>El sistema debe ser capaz crear un archivo multimedia.</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rPr>
                <w:rFonts w:ascii="Arial" w:hAnsi="Arial" w:cs="Arial"/>
                <w:sz w:val="24"/>
                <w:szCs w:val="24"/>
              </w:rPr>
            </w:pPr>
            <w:r w:rsidRPr="007D5F29">
              <w:rPr>
                <w:rFonts w:ascii="Arial" w:hAnsi="Arial" w:cs="Arial"/>
                <w:sz w:val="24"/>
                <w:szCs w:val="24"/>
              </w:rPr>
              <w:t>Iniciar la aplicación.</w:t>
            </w:r>
          </w:p>
        </w:tc>
      </w:tr>
      <w:tr w:rsidR="009D2EF7" w:rsidRPr="007D5F29" w:rsidTr="009D2EF7">
        <w:trPr>
          <w:trHeight w:val="341"/>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b/>
                <w:sz w:val="24"/>
                <w:szCs w:val="24"/>
              </w:rPr>
              <w:lastRenderedPageBreak/>
              <w:t>Flujo Básico</w:t>
            </w:r>
          </w:p>
        </w:tc>
      </w:tr>
      <w:tr w:rsidR="009D2EF7" w:rsidRPr="007D5F29" w:rsidTr="009D2EF7">
        <w:trPr>
          <w:trHeight w:val="402"/>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b/>
                <w:sz w:val="24"/>
                <w:szCs w:val="24"/>
              </w:rPr>
            </w:pPr>
            <w:r w:rsidRPr="007D5F29">
              <w:rPr>
                <w:rFonts w:ascii="Arial" w:hAnsi="Arial" w:cs="Arial"/>
                <w:b/>
                <w:sz w:val="24"/>
                <w:szCs w:val="24"/>
              </w:rPr>
              <w:t>Interfaz</w:t>
            </w:r>
          </w:p>
        </w:tc>
      </w:tr>
      <w:tr w:rsidR="009D2EF7" w:rsidRPr="007D5F29" w:rsidTr="009D2EF7">
        <w:trPr>
          <w:trHeight w:val="422"/>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812F55" w:rsidRDefault="00812F55" w:rsidP="009D2EF7">
            <w:pPr>
              <w:spacing w:before="100" w:beforeAutospacing="1" w:after="100" w:afterAutospacing="1" w:line="276" w:lineRule="auto"/>
              <w:jc w:val="center"/>
              <w:rPr>
                <w:rFonts w:ascii="Arial" w:hAnsi="Arial" w:cs="Arial"/>
                <w:sz w:val="24"/>
              </w:rPr>
            </w:pPr>
            <w:bookmarkStart w:id="241" w:name="_Toc25921534"/>
            <w:r w:rsidRPr="00812F55">
              <w:rPr>
                <w:rFonts w:ascii="Arial" w:hAnsi="Arial" w:cs="Arial"/>
                <w:sz w:val="24"/>
              </w:rPr>
              <w:t>FIGURA 2.2</w:t>
            </w:r>
            <w:r w:rsidR="009D2EF7" w:rsidRPr="00812F55">
              <w:rPr>
                <w:rFonts w:ascii="Arial" w:hAnsi="Arial" w:cs="Arial"/>
                <w:sz w:val="24"/>
              </w:rPr>
              <w:t xml:space="preserve"> </w:t>
            </w:r>
            <w:r w:rsidR="009D2EF7" w:rsidRPr="00812F55">
              <w:rPr>
                <w:rFonts w:ascii="Arial" w:hAnsi="Arial" w:cs="Arial"/>
                <w:sz w:val="24"/>
                <w:szCs w:val="24"/>
              </w:rPr>
              <w:t>Vista de la aplicación del Caso de Uso “Capturar Información”</w:t>
            </w:r>
            <w:bookmarkEnd w:id="241"/>
          </w:p>
          <w:p w:rsidR="009D2EF7" w:rsidRDefault="009D2EF7" w:rsidP="009D2EF7">
            <w:pPr>
              <w:spacing w:before="100" w:beforeAutospacing="1" w:after="100" w:afterAutospacing="1" w:line="276" w:lineRule="auto"/>
              <w:jc w:val="center"/>
              <w:rPr>
                <w:rFonts w:ascii="Arial" w:hAnsi="Arial" w:cs="Arial"/>
                <w:b/>
                <w:sz w:val="24"/>
                <w:szCs w:val="24"/>
              </w:rPr>
            </w:pPr>
            <w:r>
              <w:rPr>
                <w:rFonts w:ascii="Arial" w:hAnsi="Arial" w:cs="Arial"/>
                <w:noProof/>
                <w:sz w:val="24"/>
                <w:szCs w:val="24"/>
                <w:lang w:val="en-US"/>
              </w:rPr>
              <mc:AlternateContent>
                <mc:Choice Requires="wps">
                  <w:drawing>
                    <wp:anchor distT="0" distB="0" distL="114300" distR="114300" simplePos="0" relativeHeight="251663360" behindDoc="0" locked="0" layoutInCell="1" allowOverlap="1" wp14:anchorId="604BE531" wp14:editId="5AA47B5D">
                      <wp:simplePos x="0" y="0"/>
                      <wp:positionH relativeFrom="column">
                        <wp:posOffset>2992120</wp:posOffset>
                      </wp:positionH>
                      <wp:positionV relativeFrom="paragraph">
                        <wp:posOffset>2663825</wp:posOffset>
                      </wp:positionV>
                      <wp:extent cx="260350" cy="292100"/>
                      <wp:effectExtent l="0" t="0" r="0" b="0"/>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17" o:spid="_x0000_s1026" type="#_x0000_t202" style="position:absolute;left:0;text-align:left;margin-left:235.6pt;margin-top:209.75pt;width:20.5pt;height:23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" filled="f" stroked="f">
                      <v:path arrowok="t"/>
                      <v:textbox style="mso-fit-shape-to-text:t">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3</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2336" behindDoc="0" locked="0" layoutInCell="1" allowOverlap="1" wp14:anchorId="731D9492" wp14:editId="50D9938F">
                      <wp:simplePos x="0" y="0"/>
                      <wp:positionH relativeFrom="column">
                        <wp:posOffset>2668905</wp:posOffset>
                      </wp:positionH>
                      <wp:positionV relativeFrom="paragraph">
                        <wp:posOffset>2663190</wp:posOffset>
                      </wp:positionV>
                      <wp:extent cx="260350" cy="29210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176466" w:rsidRPr="00A354B1" w:rsidRDefault="00176466" w:rsidP="009D2EF7">
                                  <w:pPr>
                                    <w:spacing w:after="0"/>
                                    <w:jc w:val="center"/>
                                    <w:rPr>
                                      <w:b/>
                                      <w:noProof/>
                                      <w:color w:val="000000" w:themeColor="text1"/>
                                      <w:sz w:val="24"/>
                                      <w:szCs w:val="24"/>
                                    </w:rPr>
                                  </w:pPr>
                                  <w:r w:rsidRPr="00A354B1">
                                    <w:rPr>
                                      <w:b/>
                                      <w:noProof/>
                                      <w:color w:val="000000" w:themeColor="text1"/>
                                      <w:sz w:val="24"/>
                                      <w:szCs w:val="24"/>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5" o:spid="_x0000_s1027" type="#_x0000_t202" style="position:absolute;left:0;text-align:left;margin-left:210.15pt;margin-top:209.7pt;width:20.5pt;height:23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" filled="f" stroked="f">
                      <v:path arrowok="t"/>
                      <v:textbox style="mso-fit-shape-to-text:t">
                        <w:txbxContent>
                          <w:p w:rsidR="00176466" w:rsidRPr="00A354B1" w:rsidRDefault="00176466" w:rsidP="009D2EF7">
                            <w:pPr>
                              <w:spacing w:after="0"/>
                              <w:jc w:val="center"/>
                              <w:rPr>
                                <w:b/>
                                <w:noProof/>
                                <w:color w:val="000000" w:themeColor="text1"/>
                                <w:sz w:val="24"/>
                                <w:szCs w:val="24"/>
                              </w:rPr>
                            </w:pPr>
                            <w:r w:rsidRPr="00A354B1">
                              <w:rPr>
                                <w:b/>
                                <w:noProof/>
                                <w:color w:val="000000" w:themeColor="text1"/>
                                <w:sz w:val="24"/>
                                <w:szCs w:val="24"/>
                              </w:rPr>
                              <w:t>2</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1312" behindDoc="0" locked="0" layoutInCell="1" allowOverlap="1" wp14:anchorId="45FEABCB" wp14:editId="5611523A">
                      <wp:simplePos x="0" y="0"/>
                      <wp:positionH relativeFrom="column">
                        <wp:posOffset>2331720</wp:posOffset>
                      </wp:positionH>
                      <wp:positionV relativeFrom="paragraph">
                        <wp:posOffset>2665095</wp:posOffset>
                      </wp:positionV>
                      <wp:extent cx="260350" cy="292100"/>
                      <wp:effectExtent l="0" t="0" r="0" b="0"/>
                      <wp:wrapNone/>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176466" w:rsidRPr="00A354B1" w:rsidRDefault="00176466" w:rsidP="009D2EF7">
                                  <w:pPr>
                                    <w:spacing w:after="0"/>
                                    <w:jc w:val="center"/>
                                    <w:rPr>
                                      <w:b/>
                                      <w:noProof/>
                                      <w:color w:val="000000" w:themeColor="text1"/>
                                      <w:sz w:val="24"/>
                                      <w:szCs w:val="24"/>
                                    </w:rPr>
                                  </w:pPr>
                                  <w:r w:rsidRPr="00A354B1">
                                    <w:rPr>
                                      <w:b/>
                                      <w:noProof/>
                                      <w:color w:val="000000" w:themeColor="text1"/>
                                      <w:sz w:val="24"/>
                                      <w:szCs w:val="24"/>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4" o:spid="_x0000_s1028" type="#_x0000_t202" style="position:absolute;left:0;text-align:left;margin-left:183.6pt;margin-top:209.85pt;width:20.5pt;height:23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" filled="f" stroked="f">
                      <v:path arrowok="t"/>
                      <v:textbox style="mso-fit-shape-to-text:t">
                        <w:txbxContent>
                          <w:p w:rsidR="00176466" w:rsidRPr="00A354B1" w:rsidRDefault="00176466" w:rsidP="009D2EF7">
                            <w:pPr>
                              <w:spacing w:after="0"/>
                              <w:jc w:val="center"/>
                              <w:rPr>
                                <w:b/>
                                <w:noProof/>
                                <w:color w:val="000000" w:themeColor="text1"/>
                                <w:sz w:val="24"/>
                                <w:szCs w:val="24"/>
                              </w:rPr>
                            </w:pPr>
                            <w:r w:rsidRPr="00A354B1">
                              <w:rPr>
                                <w:b/>
                                <w:noProof/>
                                <w:color w:val="000000" w:themeColor="text1"/>
                                <w:sz w:val="24"/>
                                <w:szCs w:val="24"/>
                              </w:rPr>
                              <w:t>1</w:t>
                            </w:r>
                          </w:p>
                        </w:txbxContent>
                      </v:textbox>
                    </v:shape>
                  </w:pict>
                </mc:Fallback>
              </mc:AlternateContent>
            </w:r>
            <w:r w:rsidRPr="007D5F29">
              <w:rPr>
                <w:rFonts w:ascii="Arial" w:hAnsi="Arial" w:cs="Arial"/>
                <w:noProof/>
                <w:sz w:val="24"/>
                <w:szCs w:val="24"/>
                <w:lang w:val="en-US"/>
              </w:rPr>
              <w:drawing>
                <wp:inline distT="0" distB="0" distL="0" distR="0" wp14:anchorId="718C5FD9" wp14:editId="3145ED70">
                  <wp:extent cx="1933575" cy="3586682"/>
                  <wp:effectExtent l="0" t="0" r="0" b="0"/>
                  <wp:docPr id="9" name="Imagen 9" descr="E:\New Mockup 4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ew Mockup 4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85363" cy="3682746"/>
                          </a:xfrm>
                          <a:prstGeom prst="rect">
                            <a:avLst/>
                          </a:prstGeom>
                          <a:noFill/>
                          <a:ln>
                            <a:noFill/>
                          </a:ln>
                        </pic:spPr>
                      </pic:pic>
                    </a:graphicData>
                  </a:graphic>
                </wp:inline>
              </w:drawing>
            </w:r>
          </w:p>
          <w:p w:rsidR="009D2EF7" w:rsidRPr="00B0540A" w:rsidRDefault="009D2EF7" w:rsidP="009D2EF7">
            <w:pPr>
              <w:spacing w:before="100" w:beforeAutospacing="1" w:after="100" w:afterAutospacing="1" w:line="276" w:lineRule="auto"/>
              <w:jc w:val="center"/>
              <w:rPr>
                <w:rFonts w:ascii="Arial" w:hAnsi="Arial" w:cs="Arial"/>
                <w:sz w:val="24"/>
                <w:szCs w:val="24"/>
              </w:rPr>
            </w:pPr>
          </w:p>
        </w:tc>
      </w:tr>
      <w:tr w:rsidR="009D2EF7" w:rsidRPr="007D5F29" w:rsidTr="009D2EF7">
        <w:trPr>
          <w:trHeight w:val="490"/>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tabs>
                <w:tab w:val="center" w:pos="4163"/>
                <w:tab w:val="left" w:pos="5806"/>
              </w:tabs>
              <w:spacing w:before="100" w:beforeAutospacing="1" w:after="100" w:afterAutospacing="1" w:line="276" w:lineRule="auto"/>
              <w:rPr>
                <w:rFonts w:ascii="Arial" w:hAnsi="Arial" w:cs="Arial"/>
                <w:b/>
                <w:noProof/>
                <w:sz w:val="24"/>
                <w:szCs w:val="24"/>
                <w:lang w:eastAsia="es-ES"/>
              </w:rPr>
            </w:pPr>
            <w:r w:rsidRPr="007D5F29">
              <w:rPr>
                <w:rFonts w:ascii="Arial" w:hAnsi="Arial" w:cs="Arial"/>
                <w:b/>
                <w:noProof/>
                <w:sz w:val="24"/>
                <w:szCs w:val="24"/>
                <w:lang w:eastAsia="es-ES"/>
              </w:rPr>
              <w:tab/>
              <w:t>Flujo Normal</w:t>
            </w:r>
            <w:r w:rsidRPr="007D5F29">
              <w:rPr>
                <w:rFonts w:ascii="Arial" w:hAnsi="Arial" w:cs="Arial"/>
                <w:b/>
                <w:noProof/>
                <w:sz w:val="24"/>
                <w:szCs w:val="24"/>
                <w:lang w:eastAsia="es-ES"/>
              </w:rPr>
              <w:tab/>
            </w:r>
          </w:p>
        </w:tc>
      </w:tr>
      <w:tr w:rsidR="009D2EF7" w:rsidRPr="007D5F29" w:rsidTr="009D2EF7">
        <w:trPr>
          <w:trHeight w:val="487"/>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sz w:val="24"/>
                <w:szCs w:val="24"/>
              </w:rPr>
              <w:t>Acciones del Actor</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noProof/>
                <w:sz w:val="24"/>
                <w:szCs w:val="24"/>
                <w:lang w:eastAsia="es-ES"/>
              </w:rPr>
            </w:pPr>
            <w:r w:rsidRPr="007D5F29">
              <w:rPr>
                <w:rFonts w:ascii="Arial" w:hAnsi="Arial" w:cs="Arial"/>
                <w:noProof/>
                <w:sz w:val="24"/>
                <w:szCs w:val="24"/>
                <w:lang w:eastAsia="es-ES"/>
              </w:rPr>
              <w:t>Respuestas del Sistema</w:t>
            </w:r>
          </w:p>
        </w:tc>
      </w:tr>
      <w:tr w:rsidR="009D2EF7" w:rsidRPr="007D5F29" w:rsidTr="009D2EF7">
        <w:trPr>
          <w:trHeight w:val="692"/>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1- Selecciona el botón 1, 2 o 3 y crea un archivo multimedia</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2- Dicho archivo es almacenado temporalmente en la memoria</w:t>
            </w:r>
          </w:p>
        </w:tc>
      </w:tr>
      <w:tr w:rsidR="009D2EF7" w:rsidRPr="007D5F29" w:rsidTr="009D2EF7">
        <w:trPr>
          <w:trHeight w:val="703"/>
        </w:trPr>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t>Poscondiciones</w:t>
            </w:r>
            <w:proofErr w:type="spellEnd"/>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Almacenar la información en memoria para ser enviada a cifrar.</w:t>
            </w:r>
          </w:p>
        </w:tc>
      </w:tr>
    </w:tbl>
    <w:p w:rsidR="009D2EF7" w:rsidRDefault="009D2EF7" w:rsidP="009D2EF7">
      <w:pPr>
        <w:rPr>
          <w:rFonts w:ascii="Arial" w:hAnsi="Arial" w:cs="Arial"/>
          <w:b/>
        </w:rPr>
      </w:pPr>
    </w:p>
    <w:p w:rsidR="009D2EF7" w:rsidRPr="00A62291" w:rsidRDefault="009D2EF7" w:rsidP="002A31E7">
      <w:pPr>
        <w:pStyle w:val="Heading3"/>
      </w:pPr>
      <w:bookmarkStart w:id="242" w:name="_Toc25850715"/>
      <w:bookmarkStart w:id="243" w:name="_Toc25921505"/>
      <w:bookmarkStart w:id="244" w:name="_Toc56866528"/>
      <w:r w:rsidRPr="007D5F29">
        <w:rPr>
          <w:rFonts w:ascii="Arial" w:hAnsi="Arial" w:cs="Arial"/>
          <w:b/>
          <w:color w:val="auto"/>
        </w:rPr>
        <w:t>Obtener Contraseña</w:t>
      </w:r>
      <w:bookmarkEnd w:id="242"/>
      <w:bookmarkEnd w:id="243"/>
      <w:bookmarkEnd w:id="244"/>
    </w:p>
    <w:p w:rsidR="009D2EF7" w:rsidRPr="002A31E7" w:rsidRDefault="002A31E7" w:rsidP="002A31E7">
      <w:pPr>
        <w:jc w:val="both"/>
        <w:rPr>
          <w:rFonts w:ascii="Arial" w:hAnsi="Arial" w:cs="Arial"/>
          <w:sz w:val="24"/>
          <w:szCs w:val="24"/>
        </w:rPr>
      </w:pPr>
      <w:bookmarkStart w:id="245" w:name="_Toc25921529"/>
      <w:r w:rsidRPr="002A31E7">
        <w:rPr>
          <w:rFonts w:ascii="Arial" w:hAnsi="Arial" w:cs="Arial"/>
          <w:color w:val="000000"/>
          <w:sz w:val="24"/>
          <w:szCs w:val="24"/>
        </w:rPr>
        <w:t>TABLA 2.4.</w:t>
      </w:r>
      <w:r w:rsidRPr="002A31E7">
        <w:rPr>
          <w:b/>
          <w:sz w:val="24"/>
          <w:szCs w:val="24"/>
        </w:rPr>
        <w:t xml:space="preserve"> </w:t>
      </w:r>
      <w:r w:rsidR="009D2EF7" w:rsidRPr="002A31E7">
        <w:rPr>
          <w:rFonts w:ascii="Arial" w:hAnsi="Arial" w:cs="Arial"/>
          <w:sz w:val="24"/>
          <w:szCs w:val="24"/>
        </w:rPr>
        <w:t xml:space="preserve"> Especificación Detallada del Caso de Uso “Obtener Contraseña”.</w:t>
      </w:r>
      <w:bookmarkEnd w:id="245"/>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484"/>
        <w:gridCol w:w="2391"/>
        <w:gridCol w:w="3845"/>
      </w:tblGrid>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lang w:val="en-US"/>
              </w:rPr>
            </w:pPr>
            <w:r w:rsidRPr="007D5F29">
              <w:rPr>
                <w:rFonts w:ascii="Arial" w:hAnsi="Arial" w:cs="Arial"/>
                <w:sz w:val="24"/>
                <w:szCs w:val="24"/>
              </w:rPr>
              <w:t>Obtener Contraseña</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570" w:type="dxa"/>
            <w:gridSpan w:val="2"/>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El usuario va a introducir una clave con la que se procederá a cifrar o descifrar el archivo, que primeramente será almacenada en memoria y posteriormente enviada al algoritmo.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Cs/>
                <w:sz w:val="24"/>
                <w:szCs w:val="24"/>
              </w:rPr>
            </w:pPr>
            <w:r w:rsidRPr="007D5F29">
              <w:rPr>
                <w:rFonts w:ascii="Arial" w:hAnsi="Arial" w:cs="Arial"/>
                <w:bCs/>
                <w:sz w:val="24"/>
                <w:szCs w:val="24"/>
              </w:rPr>
              <w:t>Obtener la contraseña introducida por el usuario.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lastRenderedPageBreak/>
              <w:t>CU Asociados: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8"/>
              </w:numPr>
              <w:jc w:val="both"/>
              <w:rPr>
                <w:rFonts w:ascii="Arial" w:hAnsi="Arial" w:cs="Arial"/>
                <w:sz w:val="24"/>
                <w:szCs w:val="24"/>
              </w:rPr>
            </w:pPr>
            <w:r w:rsidRPr="007D5F29">
              <w:rPr>
                <w:rFonts w:ascii="Arial" w:hAnsi="Arial" w:cs="Arial"/>
                <w:sz w:val="24"/>
                <w:szCs w:val="24"/>
              </w:rPr>
              <w:t xml:space="preserve">Capturar Información </w:t>
            </w:r>
            <w:r w:rsidRPr="007D5F29">
              <w:rPr>
                <w:rFonts w:ascii="Arial" w:hAnsi="Arial" w:cs="Arial"/>
                <w:sz w:val="24"/>
                <w:szCs w:val="24"/>
                <w:lang w:val="en-US"/>
              </w:rPr>
              <w:t>(include)</w:t>
            </w:r>
            <w:r w:rsidRPr="007D5F29">
              <w:rPr>
                <w:rFonts w:ascii="Arial" w:hAnsi="Arial" w:cs="Arial"/>
                <w:sz w:val="24"/>
                <w:szCs w:val="24"/>
              </w:rPr>
              <w:t>.</w:t>
            </w:r>
          </w:p>
          <w:p w:rsidR="009D2EF7" w:rsidRPr="007D5F29" w:rsidRDefault="009D2EF7" w:rsidP="009D2EF7">
            <w:pPr>
              <w:pStyle w:val="ListParagraph"/>
              <w:numPr>
                <w:ilvl w:val="0"/>
                <w:numId w:val="18"/>
              </w:numPr>
              <w:jc w:val="both"/>
              <w:rPr>
                <w:rFonts w:ascii="Arial" w:hAnsi="Arial" w:cs="Arial"/>
                <w:sz w:val="24"/>
                <w:szCs w:val="24"/>
              </w:rPr>
            </w:pPr>
            <w:r w:rsidRPr="007D5F29">
              <w:rPr>
                <w:rFonts w:ascii="Arial" w:hAnsi="Arial" w:cs="Arial"/>
                <w:sz w:val="24"/>
                <w:szCs w:val="24"/>
              </w:rPr>
              <w:t xml:space="preserve">Seleccionar Fichero </w:t>
            </w:r>
            <w:r w:rsidRPr="007D5F29">
              <w:rPr>
                <w:rFonts w:ascii="Arial" w:hAnsi="Arial" w:cs="Arial"/>
                <w:sz w:val="24"/>
                <w:szCs w:val="24"/>
                <w:lang w:val="en-US"/>
              </w:rPr>
              <w:t>(include)</w:t>
            </w:r>
            <w:r w:rsidRPr="007D5F29">
              <w:rPr>
                <w:rFonts w:ascii="Arial" w:hAnsi="Arial" w:cs="Arial"/>
                <w:sz w:val="24"/>
                <w:szCs w:val="24"/>
              </w:rPr>
              <w:t>.</w:t>
            </w:r>
          </w:p>
          <w:p w:rsidR="009D2EF7" w:rsidRPr="007D5F29" w:rsidRDefault="009D2EF7" w:rsidP="009D2EF7">
            <w:pPr>
              <w:pStyle w:val="ListParagraph"/>
              <w:numPr>
                <w:ilvl w:val="0"/>
                <w:numId w:val="18"/>
              </w:numPr>
              <w:jc w:val="both"/>
              <w:rPr>
                <w:rFonts w:ascii="Arial" w:hAnsi="Arial" w:cs="Arial"/>
                <w:sz w:val="24"/>
                <w:szCs w:val="24"/>
              </w:rPr>
            </w:pPr>
            <w:r w:rsidRPr="007D5F29">
              <w:rPr>
                <w:rFonts w:ascii="Arial" w:hAnsi="Arial" w:cs="Arial"/>
                <w:sz w:val="24"/>
                <w:szCs w:val="24"/>
              </w:rPr>
              <w:t xml:space="preserve">Cifrar Información </w:t>
            </w:r>
            <w:r w:rsidRPr="007D5F29">
              <w:rPr>
                <w:rFonts w:ascii="Arial" w:hAnsi="Arial" w:cs="Arial"/>
                <w:sz w:val="24"/>
                <w:szCs w:val="24"/>
                <w:lang w:val="en-US"/>
              </w:rPr>
              <w:t>(include).</w:t>
            </w:r>
          </w:p>
          <w:p w:rsidR="009D2EF7" w:rsidRPr="007D5F29" w:rsidRDefault="009D2EF7" w:rsidP="009D2EF7">
            <w:pPr>
              <w:pStyle w:val="ListParagraph"/>
              <w:numPr>
                <w:ilvl w:val="0"/>
                <w:numId w:val="18"/>
              </w:numPr>
              <w:jc w:val="both"/>
              <w:rPr>
                <w:rFonts w:ascii="Arial" w:hAnsi="Arial" w:cs="Arial"/>
                <w:bCs/>
                <w:sz w:val="24"/>
                <w:szCs w:val="24"/>
              </w:rPr>
            </w:pPr>
            <w:r w:rsidRPr="007D5F29">
              <w:rPr>
                <w:rFonts w:ascii="Arial" w:hAnsi="Arial" w:cs="Arial"/>
                <w:sz w:val="24"/>
                <w:szCs w:val="24"/>
              </w:rPr>
              <w:t xml:space="preserve">Descifrar Información </w:t>
            </w:r>
            <w:r w:rsidRPr="007D5F29">
              <w:rPr>
                <w:rFonts w:ascii="Arial" w:hAnsi="Arial" w:cs="Arial"/>
                <w:sz w:val="24"/>
                <w:szCs w:val="24"/>
                <w:lang w:val="en-US"/>
              </w:rPr>
              <w:t>(include)</w:t>
            </w:r>
            <w:r w:rsidRPr="007D5F29">
              <w:rPr>
                <w:rFonts w:ascii="Arial" w:hAnsi="Arial" w:cs="Arial"/>
                <w:sz w:val="24"/>
                <w:szCs w:val="24"/>
              </w:rPr>
              <w:t>.</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8"/>
              </w:numPr>
              <w:jc w:val="both"/>
              <w:rPr>
                <w:rFonts w:ascii="Arial" w:hAnsi="Arial" w:cs="Arial"/>
                <w:sz w:val="24"/>
                <w:szCs w:val="24"/>
              </w:rPr>
            </w:pPr>
            <w:r w:rsidRPr="007D5F29">
              <w:rPr>
                <w:rFonts w:ascii="Arial" w:hAnsi="Arial" w:cs="Arial"/>
                <w:sz w:val="24"/>
                <w:szCs w:val="24"/>
              </w:rPr>
              <w:t>Se debe notificar al usuario si introduce una clave incorrecta a la hora de descifrar un archivo, y mostrarle el código de error si ocurre alguna situación excepcional.</w:t>
            </w:r>
          </w:p>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Si el usuario introduce la clave incorrectamente a la hora de descifrar un archivo, el sistema le dará la posibilidad de introducir una nueva contraseña o terminar el proceso.</w:t>
            </w:r>
          </w:p>
        </w:tc>
      </w:tr>
      <w:tr w:rsidR="009D2EF7" w:rsidRPr="007D5F29" w:rsidTr="009D2EF7">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rPr>
                <w:rFonts w:ascii="Arial" w:hAnsi="Arial" w:cs="Arial"/>
                <w:sz w:val="24"/>
                <w:szCs w:val="24"/>
              </w:rPr>
            </w:pPr>
            <w:r w:rsidRPr="007D5F29">
              <w:rPr>
                <w:rFonts w:ascii="Arial" w:hAnsi="Arial" w:cs="Arial"/>
                <w:sz w:val="24"/>
                <w:szCs w:val="24"/>
              </w:rPr>
              <w:t>El usuario debe haber introducido una contraseña.</w:t>
            </w:r>
          </w:p>
        </w:tc>
      </w:tr>
      <w:tr w:rsidR="009D2EF7" w:rsidRPr="007D5F29" w:rsidTr="009D2EF7">
        <w:trPr>
          <w:trHeight w:val="341"/>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b/>
                <w:sz w:val="24"/>
                <w:szCs w:val="24"/>
              </w:rPr>
              <w:t>Flujo Básico</w:t>
            </w:r>
          </w:p>
        </w:tc>
      </w:tr>
      <w:tr w:rsidR="009D2EF7" w:rsidRPr="007D5F29" w:rsidTr="009D2EF7">
        <w:trPr>
          <w:trHeight w:val="413"/>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b/>
                <w:noProof/>
                <w:sz w:val="24"/>
                <w:szCs w:val="24"/>
                <w:lang w:eastAsia="es-ES"/>
              </w:rPr>
            </w:pPr>
            <w:r w:rsidRPr="007D5F29">
              <w:rPr>
                <w:rFonts w:ascii="Arial" w:hAnsi="Arial" w:cs="Arial"/>
                <w:b/>
                <w:noProof/>
                <w:sz w:val="24"/>
                <w:szCs w:val="24"/>
                <w:lang w:eastAsia="es-ES"/>
              </w:rPr>
              <w:t>Interfaz</w:t>
            </w:r>
          </w:p>
        </w:tc>
      </w:tr>
      <w:tr w:rsidR="009D2EF7" w:rsidRPr="007D5F29" w:rsidTr="009D2EF7">
        <w:trPr>
          <w:trHeight w:val="413"/>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2A31E7" w:rsidRDefault="002A31E7" w:rsidP="002A31E7">
            <w:pPr>
              <w:spacing w:before="100" w:beforeAutospacing="1" w:after="100" w:afterAutospacing="1" w:line="276" w:lineRule="auto"/>
              <w:jc w:val="both"/>
              <w:rPr>
                <w:rFonts w:ascii="Arial" w:hAnsi="Arial" w:cs="Arial"/>
                <w:sz w:val="24"/>
                <w:szCs w:val="24"/>
              </w:rPr>
            </w:pPr>
            <w:bookmarkStart w:id="246" w:name="_Toc25921535"/>
            <w:r w:rsidRPr="002A31E7">
              <w:rPr>
                <w:rFonts w:ascii="Arial" w:hAnsi="Arial" w:cs="Arial"/>
                <w:sz w:val="24"/>
                <w:szCs w:val="24"/>
              </w:rPr>
              <w:t>FIGURA 2.2</w:t>
            </w:r>
            <w:r w:rsidR="009D2EF7" w:rsidRPr="002A31E7">
              <w:rPr>
                <w:rFonts w:ascii="Arial" w:hAnsi="Arial" w:cs="Arial"/>
                <w:sz w:val="24"/>
                <w:szCs w:val="24"/>
              </w:rPr>
              <w:t xml:space="preserve"> Vista de la aplicación del Caso de Uso “Obtener Contraseña”</w:t>
            </w:r>
            <w:bookmarkEnd w:id="246"/>
          </w:p>
          <w:p w:rsidR="009D2EF7" w:rsidRPr="007D5F29" w:rsidRDefault="009D2EF7" w:rsidP="009D2EF7">
            <w:pPr>
              <w:spacing w:before="100" w:beforeAutospacing="1" w:after="100" w:afterAutospacing="1" w:line="276" w:lineRule="auto"/>
              <w:jc w:val="center"/>
              <w:rPr>
                <w:rFonts w:ascii="Arial" w:hAnsi="Arial" w:cs="Arial"/>
                <w:b/>
                <w:noProof/>
                <w:sz w:val="24"/>
                <w:szCs w:val="24"/>
                <w:lang w:eastAsia="es-ES"/>
              </w:rPr>
            </w:pPr>
            <w:r>
              <w:rPr>
                <w:rFonts w:ascii="Arial" w:hAnsi="Arial" w:cs="Arial"/>
                <w:noProof/>
                <w:sz w:val="24"/>
                <w:szCs w:val="24"/>
                <w:lang w:val="en-US"/>
              </w:rPr>
              <mc:AlternateContent>
                <mc:Choice Requires="wps">
                  <w:drawing>
                    <wp:anchor distT="0" distB="0" distL="114300" distR="114300" simplePos="0" relativeHeight="251666432" behindDoc="0" locked="0" layoutInCell="1" allowOverlap="1" wp14:anchorId="62B2A0DA" wp14:editId="79D1A9C0">
                      <wp:simplePos x="0" y="0"/>
                      <wp:positionH relativeFrom="column">
                        <wp:posOffset>3446145</wp:posOffset>
                      </wp:positionH>
                      <wp:positionV relativeFrom="paragraph">
                        <wp:posOffset>2294255</wp:posOffset>
                      </wp:positionV>
                      <wp:extent cx="260350" cy="292100"/>
                      <wp:effectExtent l="0" t="0" r="0" b="0"/>
                      <wp:wrapNone/>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2" o:spid="_x0000_s1029" type="#_x0000_t202" style="position:absolute;left:0;text-align:left;margin-left:271.35pt;margin-top:180.65pt;width:20.5pt;height:23pt;z-index:2516664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" filled="f" stroked="f">
                      <v:path arrowok="t"/>
                      <v:textbox style="mso-fit-shape-to-text:t">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6</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5408" behindDoc="0" locked="0" layoutInCell="1" allowOverlap="1" wp14:anchorId="7B6A33CA" wp14:editId="3451D521">
                      <wp:simplePos x="0" y="0"/>
                      <wp:positionH relativeFrom="column">
                        <wp:posOffset>1996440</wp:posOffset>
                      </wp:positionH>
                      <wp:positionV relativeFrom="paragraph">
                        <wp:posOffset>2294255</wp:posOffset>
                      </wp:positionV>
                      <wp:extent cx="260350" cy="292100"/>
                      <wp:effectExtent l="0" t="0" r="0" b="0"/>
                      <wp:wrapNone/>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10" o:spid="_x0000_s1030" type="#_x0000_t202" style="position:absolute;left:0;text-align:left;margin-left:157.2pt;margin-top:180.65pt;width:20.5pt;height:23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" filled="f" stroked="f">
                      <v:path arrowok="t"/>
                      <v:textbox style="mso-fit-shape-to-text:t">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5</w:t>
                            </w:r>
                          </w:p>
                        </w:txbxContent>
                      </v:textbox>
                    </v:shape>
                  </w:pict>
                </mc:Fallback>
              </mc:AlternateContent>
            </w:r>
            <w:r>
              <w:rPr>
                <w:rFonts w:ascii="Arial" w:hAnsi="Arial" w:cs="Arial"/>
                <w:noProof/>
                <w:sz w:val="24"/>
                <w:szCs w:val="24"/>
                <w:lang w:val="en-US"/>
              </w:rPr>
              <mc:AlternateContent>
                <mc:Choice Requires="wps">
                  <w:drawing>
                    <wp:anchor distT="0" distB="0" distL="114300" distR="114300" simplePos="0" relativeHeight="251664384" behindDoc="0" locked="0" layoutInCell="1" allowOverlap="1" wp14:anchorId="426A197F" wp14:editId="7B60F40D">
                      <wp:simplePos x="0" y="0"/>
                      <wp:positionH relativeFrom="column">
                        <wp:posOffset>1996440</wp:posOffset>
                      </wp:positionH>
                      <wp:positionV relativeFrom="paragraph">
                        <wp:posOffset>2002155</wp:posOffset>
                      </wp:positionV>
                      <wp:extent cx="260350" cy="292100"/>
                      <wp:effectExtent l="0" t="0" r="0" b="0"/>
                      <wp:wrapNone/>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350" cy="292100"/>
                              </a:xfrm>
                              <a:prstGeom prst="rect">
                                <a:avLst/>
                              </a:prstGeom>
                              <a:noFill/>
                              <a:ln>
                                <a:noFill/>
                              </a:ln>
                              <a:effectLst/>
                            </wps:spPr>
                            <wps:txbx>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id="Cuadro de texto 25" o:spid="_x0000_s1031" type="#_x0000_t202" style="position:absolute;left:0;text-align:left;margin-left:157.2pt;margin-top:157.65pt;width:20.5pt;height:23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" filled="f" stroked="f">
                      <v:path arrowok="t"/>
                      <v:textbox style="mso-fit-shape-to-text:t">
                        <w:txbxContent>
                          <w:p w:rsidR="00176466" w:rsidRPr="00A354B1" w:rsidRDefault="00176466" w:rsidP="009D2EF7">
                            <w:pPr>
                              <w:spacing w:after="0"/>
                              <w:jc w:val="center"/>
                              <w:rPr>
                                <w:b/>
                                <w:noProof/>
                                <w:color w:val="000000" w:themeColor="text1"/>
                                <w:sz w:val="24"/>
                                <w:szCs w:val="24"/>
                              </w:rPr>
                            </w:pPr>
                            <w:r>
                              <w:rPr>
                                <w:b/>
                                <w:noProof/>
                                <w:color w:val="000000" w:themeColor="text1"/>
                                <w:sz w:val="24"/>
                                <w:szCs w:val="24"/>
                              </w:rPr>
                              <w:t>4</w:t>
                            </w:r>
                          </w:p>
                        </w:txbxContent>
                      </v:textbox>
                    </v:shape>
                  </w:pict>
                </mc:Fallback>
              </mc:AlternateContent>
            </w:r>
            <w:r w:rsidRPr="007D5F29">
              <w:rPr>
                <w:rFonts w:ascii="Arial" w:hAnsi="Arial" w:cs="Arial"/>
                <w:noProof/>
                <w:sz w:val="24"/>
                <w:szCs w:val="24"/>
                <w:lang w:val="en-US"/>
              </w:rPr>
              <w:drawing>
                <wp:inline distT="0" distB="0" distL="0" distR="0" wp14:anchorId="517F8B89" wp14:editId="2518E781">
                  <wp:extent cx="2351795" cy="4366390"/>
                  <wp:effectExtent l="0" t="0" r="0" b="0"/>
                  <wp:docPr id="13" name="Imagen 13" descr="E:\New Mockup 5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ew Mockup 5_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0202" cy="4567661"/>
                          </a:xfrm>
                          <a:prstGeom prst="rect">
                            <a:avLst/>
                          </a:prstGeom>
                          <a:noFill/>
                          <a:ln>
                            <a:noFill/>
                          </a:ln>
                        </pic:spPr>
                      </pic:pic>
                    </a:graphicData>
                  </a:graphic>
                </wp:inline>
              </w:drawing>
            </w:r>
          </w:p>
        </w:tc>
      </w:tr>
      <w:tr w:rsidR="009D2EF7" w:rsidRPr="007D5F29" w:rsidTr="009D2EF7">
        <w:trPr>
          <w:trHeight w:val="413"/>
        </w:trPr>
        <w:tc>
          <w:tcPr>
            <w:tcW w:w="9054" w:type="dxa"/>
            <w:gridSpan w:val="3"/>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noProof/>
                <w:sz w:val="24"/>
                <w:szCs w:val="24"/>
                <w:lang w:eastAsia="es-ES"/>
              </w:rPr>
            </w:pPr>
            <w:r w:rsidRPr="007D5F29">
              <w:rPr>
                <w:rFonts w:ascii="Arial" w:hAnsi="Arial" w:cs="Arial"/>
                <w:b/>
                <w:sz w:val="24"/>
                <w:szCs w:val="24"/>
              </w:rPr>
              <w:t>Flujo Normal</w:t>
            </w:r>
          </w:p>
        </w:tc>
      </w:tr>
      <w:tr w:rsidR="009D2EF7" w:rsidRPr="007D5F29" w:rsidTr="009D2EF7">
        <w:trPr>
          <w:trHeight w:val="703"/>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sz w:val="24"/>
                <w:szCs w:val="24"/>
              </w:rPr>
            </w:pPr>
            <w:r w:rsidRPr="007D5F29">
              <w:rPr>
                <w:rFonts w:ascii="Arial" w:hAnsi="Arial" w:cs="Arial"/>
                <w:sz w:val="24"/>
                <w:szCs w:val="24"/>
              </w:rPr>
              <w:lastRenderedPageBreak/>
              <w:t>Acciones del Actor</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jc w:val="center"/>
              <w:rPr>
                <w:rFonts w:ascii="Arial" w:hAnsi="Arial" w:cs="Arial"/>
                <w:noProof/>
                <w:sz w:val="24"/>
                <w:szCs w:val="24"/>
                <w:lang w:eastAsia="es-ES"/>
              </w:rPr>
            </w:pPr>
            <w:r w:rsidRPr="007D5F29">
              <w:rPr>
                <w:rFonts w:ascii="Arial" w:hAnsi="Arial" w:cs="Arial"/>
                <w:noProof/>
                <w:sz w:val="24"/>
                <w:szCs w:val="24"/>
                <w:lang w:eastAsia="es-ES"/>
              </w:rPr>
              <w:t>Respuestas del Sistema</w:t>
            </w:r>
          </w:p>
        </w:tc>
      </w:tr>
      <w:tr w:rsidR="009D2EF7" w:rsidRPr="007D5F29" w:rsidTr="009D2EF7">
        <w:trPr>
          <w:trHeight w:val="703"/>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2- Introduce una contraseña en el cuadro de texto 4, y presiona el botón 5. Si desea cancelar el proceso o no posee una contraseña correcta presiona el botón 6.</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1- Se le envía un formulario al usuario en el que debe introducir su contraseña.</w:t>
            </w:r>
          </w:p>
        </w:tc>
      </w:tr>
      <w:tr w:rsidR="009D2EF7" w:rsidRPr="007D5F29" w:rsidTr="009D2EF7">
        <w:trPr>
          <w:trHeight w:val="1347"/>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4- Decide continuar usando la aplicación.</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val="es-ES_tradnl" w:eastAsia="es-ES"/>
              </w:rPr>
            </w:pPr>
            <w:r w:rsidRPr="007D5F29">
              <w:rPr>
                <w:rFonts w:ascii="Arial" w:hAnsi="Arial" w:cs="Arial"/>
                <w:noProof/>
                <w:sz w:val="24"/>
                <w:szCs w:val="24"/>
                <w:lang w:eastAsia="es-ES"/>
              </w:rPr>
              <w:t xml:space="preserve">3- </w:t>
            </w:r>
            <w:r w:rsidRPr="007D5F29">
              <w:rPr>
                <w:rFonts w:ascii="Arial" w:hAnsi="Arial" w:cs="Arial"/>
                <w:noProof/>
                <w:sz w:val="24"/>
                <w:szCs w:val="24"/>
                <w:lang w:val="es-ES_tradnl" w:eastAsia="es-ES"/>
              </w:rPr>
              <w:t>Obtiene la informacion y se la envia al algoritmo de cifrado, el cual se encarga de cifrarla o descifrarla.</w:t>
            </w:r>
          </w:p>
        </w:tc>
      </w:tr>
      <w:tr w:rsidR="009D2EF7" w:rsidRPr="007D5F29" w:rsidTr="009D2EF7">
        <w:trPr>
          <w:trHeight w:val="703"/>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6- Decide salir de la aplicación.</w:t>
            </w: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5-  Repetir proceso.</w:t>
            </w:r>
          </w:p>
        </w:tc>
      </w:tr>
      <w:tr w:rsidR="009D2EF7" w:rsidRPr="007D5F29" w:rsidTr="009D2EF7">
        <w:trPr>
          <w:trHeight w:val="345"/>
        </w:trPr>
        <w:tc>
          <w:tcPr>
            <w:tcW w:w="5045"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p>
        </w:tc>
        <w:tc>
          <w:tcPr>
            <w:tcW w:w="4009"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noProof/>
                <w:sz w:val="24"/>
                <w:szCs w:val="24"/>
                <w:lang w:eastAsia="es-ES"/>
              </w:rPr>
            </w:pPr>
            <w:r w:rsidRPr="007D5F29">
              <w:rPr>
                <w:rFonts w:ascii="Arial" w:hAnsi="Arial" w:cs="Arial"/>
                <w:noProof/>
                <w:sz w:val="24"/>
                <w:szCs w:val="24"/>
                <w:lang w:eastAsia="es-ES"/>
              </w:rPr>
              <w:t>7- Cerrar aplicación.</w:t>
            </w:r>
          </w:p>
        </w:tc>
      </w:tr>
      <w:tr w:rsidR="009D2EF7" w:rsidRPr="007D5F29" w:rsidTr="009D2EF7">
        <w:trPr>
          <w:trHeight w:val="703"/>
        </w:trPr>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Flujo Alternativo</w:t>
            </w:r>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Si el usuario introduce incorrectamente la clave, se le da la opción de introducirla nuevamente hasta que desee terminar el proceso.</w:t>
            </w:r>
          </w:p>
        </w:tc>
      </w:tr>
      <w:tr w:rsidR="009D2EF7" w:rsidRPr="007D5F29" w:rsidTr="009D2EF7">
        <w:trPr>
          <w:trHeight w:val="406"/>
        </w:trPr>
        <w:tc>
          <w:tcPr>
            <w:tcW w:w="2484"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t>Poscondiciones</w:t>
            </w:r>
            <w:proofErr w:type="spellEnd"/>
          </w:p>
        </w:tc>
        <w:tc>
          <w:tcPr>
            <w:tcW w:w="6570" w:type="dxa"/>
            <w:gridSpan w:val="2"/>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Enviarle la información al algoritmo de cifrado.</w:t>
            </w:r>
          </w:p>
        </w:tc>
      </w:tr>
    </w:tbl>
    <w:p w:rsidR="009D2EF7" w:rsidRPr="007D5F29" w:rsidRDefault="009D2EF7" w:rsidP="009D2EF7"/>
    <w:p w:rsidR="009D2EF7" w:rsidRDefault="009D2EF7" w:rsidP="009D2EF7">
      <w:pPr>
        <w:pStyle w:val="Heading3"/>
        <w:rPr>
          <w:rFonts w:ascii="Arial" w:hAnsi="Arial" w:cs="Arial"/>
          <w:b/>
          <w:color w:val="auto"/>
        </w:rPr>
      </w:pPr>
      <w:bookmarkStart w:id="247" w:name="_Toc25850716"/>
      <w:bookmarkStart w:id="248" w:name="_Toc25921506"/>
      <w:bookmarkStart w:id="249" w:name="_Toc56866529"/>
      <w:r w:rsidRPr="007D5F29">
        <w:rPr>
          <w:rFonts w:ascii="Arial" w:hAnsi="Arial" w:cs="Arial"/>
          <w:b/>
          <w:color w:val="auto"/>
        </w:rPr>
        <w:t>Cifrar Información</w:t>
      </w:r>
      <w:bookmarkEnd w:id="247"/>
      <w:bookmarkEnd w:id="248"/>
      <w:bookmarkEnd w:id="249"/>
    </w:p>
    <w:p w:rsidR="009D2EF7" w:rsidRPr="002A31E7" w:rsidRDefault="002A31E7" w:rsidP="002A31E7">
      <w:pPr>
        <w:pStyle w:val="Caption"/>
        <w:keepNext/>
        <w:jc w:val="both"/>
        <w:rPr>
          <w:b w:val="0"/>
          <w:szCs w:val="24"/>
        </w:rPr>
      </w:pPr>
      <w:bookmarkStart w:id="250" w:name="_Toc25921530"/>
      <w:r w:rsidRPr="002A31E7">
        <w:rPr>
          <w:b w:val="0"/>
          <w:szCs w:val="24"/>
        </w:rPr>
        <w:t xml:space="preserve">TABLA 2.5.  </w:t>
      </w:r>
      <w:r w:rsidR="009D2EF7" w:rsidRPr="002A31E7">
        <w:rPr>
          <w:b w:val="0"/>
          <w:szCs w:val="24"/>
        </w:rPr>
        <w:t xml:space="preserve"> </w:t>
      </w:r>
      <w:r w:rsidR="009D2EF7" w:rsidRPr="002A31E7">
        <w:rPr>
          <w:rFonts w:cs="Arial"/>
          <w:b w:val="0"/>
          <w:szCs w:val="24"/>
        </w:rPr>
        <w:t>Especificación Detallada del Caso de Uso “Cifrar Información”.</w:t>
      </w:r>
      <w:bookmarkEnd w:id="250"/>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17"/>
        <w:gridCol w:w="6025"/>
      </w:tblGrid>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Cifrar Información</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Se va a capturar la información introducida o creada por el usuario, posteriormente va a cifrar el archivo multimedia que fue previamente creado, con la contraseña que haya sido introducida por el mismo, para luego devolvérselo a dicho 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 xml:space="preserve">Cifrar el archivo multimedia creado por el usuario </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CU Asociados: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9"/>
              </w:numPr>
              <w:jc w:val="both"/>
              <w:rPr>
                <w:rFonts w:ascii="Arial" w:hAnsi="Arial" w:cs="Arial"/>
                <w:sz w:val="24"/>
                <w:szCs w:val="24"/>
              </w:rPr>
            </w:pPr>
            <w:r w:rsidRPr="007D5F29">
              <w:rPr>
                <w:rFonts w:ascii="Arial" w:hAnsi="Arial" w:cs="Arial"/>
                <w:sz w:val="24"/>
                <w:szCs w:val="24"/>
              </w:rPr>
              <w:t>Obtener Contraseña</w:t>
            </w:r>
            <w:r w:rsidRPr="007D5F29">
              <w:rPr>
                <w:rFonts w:ascii="Arial" w:hAnsi="Arial" w:cs="Arial"/>
                <w:sz w:val="24"/>
                <w:szCs w:val="24"/>
                <w:lang w:val="en-US"/>
              </w:rPr>
              <w:t xml:space="preserve"> (include)</w:t>
            </w:r>
            <w:r w:rsidRPr="007D5F29">
              <w:rPr>
                <w:rFonts w:ascii="Arial" w:hAnsi="Arial" w:cs="Arial"/>
                <w:sz w:val="24"/>
                <w:szCs w:val="24"/>
              </w:rPr>
              <w:t>.</w:t>
            </w:r>
          </w:p>
          <w:p w:rsidR="009D2EF7" w:rsidRPr="007D5F29" w:rsidRDefault="009D2EF7" w:rsidP="009D2EF7">
            <w:pPr>
              <w:pStyle w:val="ListParagraph"/>
              <w:numPr>
                <w:ilvl w:val="0"/>
                <w:numId w:val="19"/>
              </w:numPr>
              <w:jc w:val="both"/>
              <w:rPr>
                <w:rFonts w:ascii="Arial" w:hAnsi="Arial" w:cs="Arial"/>
                <w:sz w:val="24"/>
                <w:szCs w:val="24"/>
              </w:rPr>
            </w:pPr>
            <w:r w:rsidRPr="007D5F29">
              <w:rPr>
                <w:rFonts w:ascii="Arial" w:hAnsi="Arial" w:cs="Arial"/>
                <w:sz w:val="24"/>
                <w:szCs w:val="24"/>
              </w:rPr>
              <w:t>Exportar Información</w:t>
            </w:r>
            <w:r w:rsidRPr="007D5F29">
              <w:rPr>
                <w:rFonts w:ascii="Arial" w:hAnsi="Arial" w:cs="Arial"/>
                <w:sz w:val="24"/>
                <w:szCs w:val="24"/>
                <w:lang w:val="en-US"/>
              </w:rPr>
              <w:t xml:space="preserve"> (include)</w:t>
            </w:r>
            <w:r w:rsidRPr="007D5F29">
              <w:rPr>
                <w:rFonts w:ascii="Arial" w:hAnsi="Arial" w:cs="Arial"/>
                <w:sz w:val="24"/>
                <w:szCs w:val="24"/>
              </w:rPr>
              <w:t>.</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7"/>
              </w:numPr>
              <w:jc w:val="both"/>
              <w:rPr>
                <w:rFonts w:ascii="Arial" w:hAnsi="Arial" w:cs="Arial"/>
                <w:sz w:val="24"/>
                <w:szCs w:val="24"/>
              </w:rPr>
            </w:pPr>
            <w:r w:rsidRPr="007D5F29">
              <w:rPr>
                <w:rFonts w:ascii="Arial" w:hAnsi="Arial" w:cs="Arial"/>
                <w:sz w:val="24"/>
                <w:szCs w:val="24"/>
              </w:rPr>
              <w:t>Si ocurre un fallo durante la ejecución del algoritmo, el archivo deberá mantener las mismas propiedades que poseía antes de ser sometido al cifrado.</w:t>
            </w:r>
          </w:p>
          <w:p w:rsidR="009D2EF7" w:rsidRPr="007D5F29" w:rsidRDefault="009D2EF7" w:rsidP="009D2EF7">
            <w:pPr>
              <w:pStyle w:val="ListParagraph"/>
              <w:numPr>
                <w:ilvl w:val="0"/>
                <w:numId w:val="17"/>
              </w:numPr>
              <w:jc w:val="both"/>
              <w:rPr>
                <w:rFonts w:ascii="Arial" w:hAnsi="Arial" w:cs="Arial"/>
                <w:sz w:val="24"/>
                <w:szCs w:val="24"/>
              </w:rPr>
            </w:pPr>
            <w:r w:rsidRPr="007D5F29">
              <w:rPr>
                <w:rFonts w:ascii="Arial" w:hAnsi="Arial" w:cs="Arial"/>
                <w:sz w:val="24"/>
                <w:szCs w:val="24"/>
              </w:rPr>
              <w:t>Cuando el usuario introduzca una clave para cifrar un archivo el sistema debe proceder a cifrarlo.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El usuario debe haber creado un archivo multimedia e introducido una clave.</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Flujo Básico</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5"/>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Capturar los datos introducidos por el usuario.</w:t>
            </w:r>
          </w:p>
          <w:p w:rsidR="009D2EF7" w:rsidRPr="007D5F29" w:rsidRDefault="009D2EF7" w:rsidP="009D2EF7">
            <w:pPr>
              <w:pStyle w:val="ListParagraph"/>
              <w:numPr>
                <w:ilvl w:val="0"/>
                <w:numId w:val="15"/>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lastRenderedPageBreak/>
              <w:t>Realizar el cifrado o descifrado del archivo multimedia mediante el uso de la contraseña introducida por el usuario.</w:t>
            </w:r>
          </w:p>
          <w:p w:rsidR="009D2EF7" w:rsidRPr="007D5F29" w:rsidRDefault="009D2EF7" w:rsidP="009D2EF7">
            <w:pPr>
              <w:pStyle w:val="ListParagraph"/>
              <w:numPr>
                <w:ilvl w:val="0"/>
                <w:numId w:val="15"/>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Retornar el archivo cifrado o descifrado al 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lastRenderedPageBreak/>
              <w:t>Poscondiciones</w:t>
            </w:r>
            <w:proofErr w:type="spellEnd"/>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 xml:space="preserve">Se debe cifrar el archivo creado por el usuario con la contraseña introducida. </w:t>
            </w:r>
          </w:p>
        </w:tc>
      </w:tr>
    </w:tbl>
    <w:p w:rsidR="009D2EF7" w:rsidRPr="007D5F29" w:rsidRDefault="009D2EF7" w:rsidP="009D2EF7">
      <w:pPr>
        <w:rPr>
          <w:rFonts w:ascii="Arial" w:hAnsi="Arial" w:cs="Arial"/>
          <w:b/>
          <w:sz w:val="24"/>
          <w:szCs w:val="24"/>
        </w:rPr>
      </w:pPr>
      <w:bookmarkStart w:id="251" w:name="_Toc422998725"/>
      <w:bookmarkStart w:id="252" w:name="_Toc450230587"/>
    </w:p>
    <w:p w:rsidR="009D2EF7" w:rsidRDefault="009D2EF7" w:rsidP="009D2EF7">
      <w:pPr>
        <w:pStyle w:val="Heading3"/>
        <w:rPr>
          <w:rFonts w:ascii="Arial" w:hAnsi="Arial" w:cs="Arial"/>
          <w:b/>
          <w:color w:val="auto"/>
        </w:rPr>
      </w:pPr>
      <w:bookmarkStart w:id="253" w:name="_Toc25850717"/>
      <w:bookmarkStart w:id="254" w:name="_Toc25921507"/>
      <w:bookmarkStart w:id="255" w:name="_Toc56866530"/>
      <w:bookmarkEnd w:id="251"/>
      <w:bookmarkEnd w:id="252"/>
      <w:r w:rsidRPr="007D5F29">
        <w:rPr>
          <w:rFonts w:ascii="Arial" w:hAnsi="Arial" w:cs="Arial"/>
          <w:b/>
          <w:color w:val="auto"/>
        </w:rPr>
        <w:t>Exportar Información</w:t>
      </w:r>
      <w:bookmarkEnd w:id="253"/>
      <w:bookmarkEnd w:id="254"/>
      <w:bookmarkEnd w:id="255"/>
    </w:p>
    <w:p w:rsidR="009D2EF7" w:rsidRPr="00A62291" w:rsidRDefault="002A31E7" w:rsidP="002A31E7">
      <w:pPr>
        <w:jc w:val="both"/>
      </w:pPr>
      <w:r w:rsidRPr="002A31E7">
        <w:rPr>
          <w:rFonts w:ascii="Arial" w:hAnsi="Arial" w:cs="Arial"/>
          <w:color w:val="000000"/>
          <w:sz w:val="24"/>
          <w:szCs w:val="24"/>
        </w:rPr>
        <w:t>TABLA 2.</w:t>
      </w:r>
      <w:r>
        <w:rPr>
          <w:rFonts w:ascii="Arial" w:hAnsi="Arial" w:cs="Arial"/>
          <w:color w:val="000000"/>
          <w:sz w:val="24"/>
          <w:szCs w:val="24"/>
        </w:rPr>
        <w:t>6</w:t>
      </w:r>
      <w:r w:rsidRPr="002A31E7">
        <w:rPr>
          <w:rFonts w:ascii="Arial" w:hAnsi="Arial" w:cs="Arial"/>
          <w:color w:val="000000"/>
          <w:sz w:val="24"/>
          <w:szCs w:val="24"/>
        </w:rPr>
        <w:t>.</w:t>
      </w:r>
      <w:r w:rsidRPr="002A31E7">
        <w:rPr>
          <w:b/>
          <w:sz w:val="24"/>
          <w:szCs w:val="24"/>
        </w:rPr>
        <w:t xml:space="preserve"> </w:t>
      </w:r>
      <w:r w:rsidR="009D2EF7">
        <w:rPr>
          <w:rFonts w:ascii="Arial" w:hAnsi="Arial" w:cs="Arial"/>
          <w:sz w:val="24"/>
        </w:rPr>
        <w:t>Especificación Detallada del Caso de Uso “Exportar Información”.</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2517"/>
        <w:gridCol w:w="6025"/>
      </w:tblGrid>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Nombre del caso de uso</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Exportar Información</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Actores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Usuario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Descripción</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Se va a obtener el archivo multimedia, creado por el usuario, cifrado, a partir de la contraseña introducida por el mismo, y será exportado.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Responsabilidades: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bCs/>
                <w:sz w:val="24"/>
                <w:szCs w:val="24"/>
              </w:rPr>
              <w:t>Exportar el archivo multimedia cifrado.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CU Asociados: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 Cifrar Información (</w:t>
            </w:r>
            <w:r w:rsidRPr="007D5F29">
              <w:rPr>
                <w:rFonts w:ascii="Arial" w:hAnsi="Arial" w:cs="Arial"/>
                <w:sz w:val="24"/>
                <w:szCs w:val="24"/>
                <w:lang w:val="en-US"/>
              </w:rPr>
              <w:t>include</w:t>
            </w:r>
            <w:r w:rsidRPr="007D5F29">
              <w:rPr>
                <w:rFonts w:ascii="Arial" w:hAnsi="Arial" w:cs="Arial"/>
                <w:sz w:val="24"/>
                <w:szCs w:val="24"/>
              </w:rPr>
              <w:t>).</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Requisitos no Funcionales:</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8"/>
              </w:numPr>
              <w:jc w:val="both"/>
              <w:rPr>
                <w:rFonts w:ascii="Arial" w:hAnsi="Arial" w:cs="Arial"/>
                <w:sz w:val="24"/>
                <w:szCs w:val="24"/>
              </w:rPr>
            </w:pPr>
            <w:r w:rsidRPr="007D5F29">
              <w:rPr>
                <w:rFonts w:ascii="Arial" w:hAnsi="Arial" w:cs="Arial"/>
                <w:sz w:val="24"/>
                <w:szCs w:val="24"/>
              </w:rPr>
              <w:t>El sistema debe ser capaz de exportar el archivo cifrado.</w:t>
            </w:r>
          </w:p>
        </w:tc>
      </w:tr>
      <w:tr w:rsidR="009D2EF7" w:rsidRPr="007D5F29" w:rsidTr="009D2EF7">
        <w:tc>
          <w:tcPr>
            <w:tcW w:w="2517"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Precondiciones</w:t>
            </w:r>
          </w:p>
        </w:tc>
        <w:tc>
          <w:tcPr>
            <w:tcW w:w="6025" w:type="dxa"/>
            <w:tcBorders>
              <w:top w:val="single" w:sz="6" w:space="0" w:color="000000"/>
              <w:left w:val="single" w:sz="6" w:space="0" w:color="000000"/>
              <w:bottom w:val="single" w:sz="6" w:space="0" w:color="000000"/>
              <w:right w:val="single" w:sz="6" w:space="0" w:color="000000"/>
            </w:tcBorders>
            <w:hideMark/>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Se debe haber cifrado un archivo multimedia</w:t>
            </w:r>
          </w:p>
        </w:tc>
      </w:tr>
      <w:tr w:rsidR="009D2EF7" w:rsidRPr="007D5F29" w:rsidTr="009D2EF7">
        <w:trPr>
          <w:trHeight w:val="703"/>
        </w:trPr>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r w:rsidRPr="007D5F29">
              <w:rPr>
                <w:rFonts w:ascii="Arial" w:hAnsi="Arial" w:cs="Arial"/>
                <w:b/>
                <w:sz w:val="24"/>
                <w:szCs w:val="24"/>
              </w:rPr>
              <w:t>Flujo Básico</w:t>
            </w:r>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pStyle w:val="ListParagraph"/>
              <w:numPr>
                <w:ilvl w:val="0"/>
                <w:numId w:val="16"/>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Localizar el archivo multimedia cifrado en la memoria.</w:t>
            </w:r>
          </w:p>
          <w:p w:rsidR="009D2EF7" w:rsidRPr="007D5F29" w:rsidRDefault="009D2EF7" w:rsidP="009D2EF7">
            <w:pPr>
              <w:pStyle w:val="ListParagraph"/>
              <w:numPr>
                <w:ilvl w:val="0"/>
                <w:numId w:val="16"/>
              </w:numPr>
              <w:spacing w:before="100" w:beforeAutospacing="1" w:after="100" w:afterAutospacing="1" w:line="276" w:lineRule="auto"/>
              <w:jc w:val="both"/>
              <w:rPr>
                <w:rFonts w:ascii="Arial" w:hAnsi="Arial" w:cs="Arial"/>
                <w:sz w:val="24"/>
                <w:szCs w:val="24"/>
              </w:rPr>
            </w:pPr>
            <w:r w:rsidRPr="007D5F29">
              <w:rPr>
                <w:rFonts w:ascii="Arial" w:hAnsi="Arial" w:cs="Arial"/>
                <w:sz w:val="24"/>
                <w:szCs w:val="24"/>
              </w:rPr>
              <w:t>Exportar el archivo cifrado.</w:t>
            </w:r>
          </w:p>
        </w:tc>
      </w:tr>
      <w:tr w:rsidR="009D2EF7" w:rsidRPr="007D5F29" w:rsidTr="009D2EF7">
        <w:trPr>
          <w:trHeight w:val="429"/>
        </w:trPr>
        <w:tc>
          <w:tcPr>
            <w:tcW w:w="2517"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b/>
                <w:sz w:val="24"/>
                <w:szCs w:val="24"/>
              </w:rPr>
            </w:pPr>
            <w:proofErr w:type="spellStart"/>
            <w:r w:rsidRPr="007D5F29">
              <w:rPr>
                <w:rFonts w:ascii="Arial" w:hAnsi="Arial" w:cs="Arial"/>
                <w:b/>
                <w:sz w:val="24"/>
                <w:szCs w:val="24"/>
              </w:rPr>
              <w:t>Poscondiciones</w:t>
            </w:r>
            <w:proofErr w:type="spellEnd"/>
          </w:p>
        </w:tc>
        <w:tc>
          <w:tcPr>
            <w:tcW w:w="6025" w:type="dxa"/>
            <w:tcBorders>
              <w:top w:val="single" w:sz="6" w:space="0" w:color="000000"/>
              <w:left w:val="single" w:sz="6" w:space="0" w:color="000000"/>
              <w:bottom w:val="single" w:sz="6" w:space="0" w:color="000000"/>
              <w:right w:val="single" w:sz="6" w:space="0" w:color="000000"/>
            </w:tcBorders>
          </w:tcPr>
          <w:p w:rsidR="009D2EF7" w:rsidRPr="007D5F29" w:rsidRDefault="009D2EF7" w:rsidP="009D2EF7">
            <w:pPr>
              <w:spacing w:before="100" w:beforeAutospacing="1" w:after="100" w:afterAutospacing="1" w:line="276" w:lineRule="auto"/>
              <w:rPr>
                <w:rFonts w:ascii="Arial" w:hAnsi="Arial" w:cs="Arial"/>
                <w:sz w:val="24"/>
                <w:szCs w:val="24"/>
              </w:rPr>
            </w:pPr>
            <w:r w:rsidRPr="007D5F29">
              <w:rPr>
                <w:rFonts w:ascii="Arial" w:hAnsi="Arial" w:cs="Arial"/>
                <w:sz w:val="24"/>
                <w:szCs w:val="24"/>
              </w:rPr>
              <w:t>Se debe haber exportado el archivo cifrado.</w:t>
            </w:r>
          </w:p>
        </w:tc>
      </w:tr>
    </w:tbl>
    <w:p w:rsidR="009D2EF7" w:rsidRDefault="009D2EF7" w:rsidP="009D2EF7">
      <w:pPr>
        <w:autoSpaceDE w:val="0"/>
        <w:autoSpaceDN w:val="0"/>
        <w:adjustRightInd w:val="0"/>
        <w:spacing w:after="0" w:line="240" w:lineRule="auto"/>
        <w:jc w:val="both"/>
        <w:rPr>
          <w:rFonts w:ascii="Arial" w:hAnsi="Arial" w:cs="Arial"/>
          <w:sz w:val="24"/>
          <w:szCs w:val="24"/>
        </w:rPr>
      </w:pPr>
    </w:p>
    <w:p w:rsidR="00566E37" w:rsidRDefault="002A31E7" w:rsidP="002A31E7">
      <w:pPr>
        <w:pStyle w:val="Heading2"/>
        <w:rPr>
          <w:rFonts w:ascii="Arial" w:hAnsi="Arial" w:cs="Arial"/>
          <w:b/>
          <w:bCs/>
          <w:color w:val="000000"/>
          <w:sz w:val="28"/>
          <w:szCs w:val="28"/>
          <w:lang w:val="es-CU"/>
        </w:rPr>
      </w:pPr>
      <w:bookmarkStart w:id="256" w:name="_Toc56866531"/>
      <w:commentRangeStart w:id="257"/>
      <w:r>
        <w:rPr>
          <w:rFonts w:ascii="Arial" w:hAnsi="Arial" w:cs="Arial"/>
          <w:b/>
          <w:bCs/>
          <w:color w:val="000000"/>
          <w:sz w:val="28"/>
          <w:szCs w:val="28"/>
          <w:lang w:val="es-CU"/>
        </w:rPr>
        <w:t xml:space="preserve">2.4. </w:t>
      </w:r>
      <w:r w:rsidR="00566E37">
        <w:rPr>
          <w:rFonts w:ascii="Arial" w:hAnsi="Arial" w:cs="Arial"/>
          <w:b/>
          <w:bCs/>
          <w:color w:val="000000"/>
          <w:sz w:val="28"/>
          <w:szCs w:val="28"/>
          <w:lang w:val="es-CU"/>
        </w:rPr>
        <w:t xml:space="preserve">Estudio </w:t>
      </w:r>
      <w:commentRangeEnd w:id="257"/>
      <w:r w:rsidR="00170658">
        <w:rPr>
          <w:rStyle w:val="CommentReference"/>
          <w:rFonts w:asciiTheme="minorHAnsi" w:eastAsiaTheme="minorHAnsi" w:hAnsiTheme="minorHAnsi" w:cstheme="minorBidi"/>
          <w:color w:val="auto"/>
        </w:rPr>
        <w:commentReference w:id="257"/>
      </w:r>
      <w:r w:rsidR="00566E37">
        <w:rPr>
          <w:rFonts w:ascii="Arial" w:hAnsi="Arial" w:cs="Arial"/>
          <w:b/>
          <w:bCs/>
          <w:color w:val="000000"/>
          <w:sz w:val="28"/>
          <w:szCs w:val="28"/>
          <w:lang w:val="es-CU"/>
        </w:rPr>
        <w:t>de las tecnologías</w:t>
      </w:r>
    </w:p>
    <w:p w:rsidR="002A31E7" w:rsidRPr="002A31E7" w:rsidRDefault="00566E37" w:rsidP="00566E37">
      <w:pPr>
        <w:pStyle w:val="Heading3"/>
        <w:rPr>
          <w:rFonts w:ascii="Arial" w:hAnsi="Arial" w:cs="Arial"/>
          <w:b/>
          <w:bCs/>
          <w:color w:val="000000"/>
          <w:sz w:val="28"/>
          <w:szCs w:val="28"/>
          <w:lang w:val="es-CU"/>
        </w:rPr>
      </w:pPr>
      <w:r>
        <w:rPr>
          <w:rFonts w:ascii="Arial" w:hAnsi="Arial" w:cs="Arial"/>
          <w:b/>
          <w:bCs/>
          <w:color w:val="000000"/>
          <w:sz w:val="28"/>
          <w:szCs w:val="28"/>
          <w:lang w:val="es-CU"/>
        </w:rPr>
        <w:t xml:space="preserve">2.4.1. </w:t>
      </w:r>
      <w:r w:rsidR="002A31E7" w:rsidRPr="002A31E7">
        <w:rPr>
          <w:rFonts w:ascii="Arial" w:hAnsi="Arial" w:cs="Arial"/>
          <w:b/>
          <w:bCs/>
          <w:color w:val="000000"/>
          <w:sz w:val="28"/>
          <w:szCs w:val="28"/>
          <w:lang w:val="es-CU"/>
        </w:rPr>
        <w:t>AndroidStudio IDE para desarrollo Android</w:t>
      </w:r>
      <w:bookmarkEnd w:id="256"/>
    </w:p>
    <w:p w:rsidR="002A31E7" w:rsidRPr="002A31E7" w:rsidRDefault="002A31E7" w:rsidP="002A31E7">
      <w:pPr>
        <w:autoSpaceDE w:val="0"/>
        <w:autoSpaceDN w:val="0"/>
        <w:adjustRightInd w:val="0"/>
        <w:spacing w:after="0" w:line="240" w:lineRule="auto"/>
        <w:jc w:val="both"/>
        <w:rPr>
          <w:rFonts w:ascii="Arial" w:hAnsi="Arial" w:cs="Arial"/>
          <w:color w:val="000000"/>
          <w:sz w:val="24"/>
          <w:szCs w:val="24"/>
          <w:lang w:val="es-CU"/>
        </w:rPr>
      </w:pPr>
      <w:r w:rsidRPr="002A31E7">
        <w:rPr>
          <w:rFonts w:ascii="Arial" w:hAnsi="Arial" w:cs="Arial"/>
          <w:color w:val="000000"/>
          <w:sz w:val="24"/>
          <w:szCs w:val="24"/>
          <w:lang w:val="es-CU"/>
        </w:rPr>
        <w:t>Para la realización del proyecto se tomaron en cuenta varios IDEs, luego de una primera selección se llega a la conclusión de descartar Visual Studio (Xamarin) o IntelligJ IDEA ya que son software de pago, entonces se tienen en cuenta Eclipse y AndroidStudio. Luego sobre el lenguaje de programación se selecciona entre C++, Kotlin y Java este último es preferido por los desarrolladores ya que presentan una mayor formación. La comunidad de desarrollo de AndroidStudio es amplia, posee además un simulador android integrado donde se pueden realizar las pruebas al software sin necesidad de exportar la aplicación a un dispositivo físico, este IDE fue creado específicamente para el desarrollo Android, por todo lo anterior se decidió este para el desarrollo de la aplicación en cuestión.</w:t>
      </w:r>
    </w:p>
    <w:p w:rsidR="002A31E7" w:rsidRPr="002A31E7" w:rsidRDefault="002A31E7" w:rsidP="002A31E7">
      <w:pPr>
        <w:autoSpaceDE w:val="0"/>
        <w:autoSpaceDN w:val="0"/>
        <w:adjustRightInd w:val="0"/>
        <w:spacing w:after="0" w:line="240" w:lineRule="auto"/>
        <w:rPr>
          <w:rFonts w:ascii="CharterBT-Roman" w:hAnsi="CharterBT-Roman" w:cs="CharterBT-Roman"/>
          <w:color w:val="000000"/>
          <w:sz w:val="23"/>
          <w:szCs w:val="23"/>
          <w:lang w:val="es-CU"/>
        </w:rPr>
      </w:pPr>
    </w:p>
    <w:p w:rsidR="002A31E7" w:rsidRPr="002A31E7" w:rsidRDefault="002A31E7" w:rsidP="00AE0486">
      <w:pPr>
        <w:pStyle w:val="Heading3"/>
        <w:rPr>
          <w:rFonts w:ascii="CharterBT-Bold" w:hAnsi="CharterBT-Bold" w:cs="CharterBT-Bold"/>
          <w:b/>
          <w:bCs/>
          <w:color w:val="000000"/>
          <w:sz w:val="28"/>
          <w:szCs w:val="28"/>
          <w:lang w:val="es-CU"/>
        </w:rPr>
      </w:pPr>
      <w:bookmarkStart w:id="258" w:name="_Toc56866532"/>
      <w:r w:rsidRPr="002A31E7">
        <w:rPr>
          <w:rFonts w:ascii="CharterBT-Bold" w:hAnsi="CharterBT-Bold" w:cs="CharterBT-Bold"/>
          <w:b/>
          <w:bCs/>
          <w:color w:val="000000"/>
          <w:sz w:val="28"/>
          <w:szCs w:val="28"/>
          <w:lang w:val="es-CU"/>
        </w:rPr>
        <w:t>2.</w:t>
      </w:r>
      <w:r w:rsidR="00AE0486">
        <w:rPr>
          <w:rFonts w:ascii="CharterBT-Bold" w:hAnsi="CharterBT-Bold" w:cs="CharterBT-Bold"/>
          <w:b/>
          <w:bCs/>
          <w:color w:val="000000"/>
          <w:sz w:val="28"/>
          <w:szCs w:val="28"/>
          <w:lang w:val="es-CU"/>
        </w:rPr>
        <w:t>4</w:t>
      </w:r>
      <w:r w:rsidRPr="002A31E7">
        <w:rPr>
          <w:rFonts w:ascii="CharterBT-Bold" w:hAnsi="CharterBT-Bold" w:cs="CharterBT-Bold"/>
          <w:b/>
          <w:bCs/>
          <w:color w:val="000000"/>
          <w:sz w:val="28"/>
          <w:szCs w:val="28"/>
          <w:lang w:val="es-CU"/>
        </w:rPr>
        <w:t>.</w:t>
      </w:r>
      <w:r w:rsidR="00566E37">
        <w:rPr>
          <w:rFonts w:ascii="CharterBT-Bold" w:hAnsi="CharterBT-Bold" w:cs="CharterBT-Bold"/>
          <w:b/>
          <w:bCs/>
          <w:color w:val="000000"/>
          <w:sz w:val="28"/>
          <w:szCs w:val="28"/>
          <w:lang w:val="es-CU"/>
        </w:rPr>
        <w:t>2</w:t>
      </w:r>
      <w:r w:rsidRPr="002A31E7">
        <w:rPr>
          <w:rFonts w:ascii="CharterBT-Bold" w:hAnsi="CharterBT-Bold" w:cs="CharterBT-Bold"/>
          <w:b/>
          <w:bCs/>
          <w:color w:val="000000"/>
          <w:sz w:val="28"/>
          <w:szCs w:val="28"/>
          <w:lang w:val="es-CU"/>
        </w:rPr>
        <w:t>. Requerimientos</w:t>
      </w:r>
      <w:bookmarkEnd w:id="258"/>
    </w:p>
    <w:p w:rsidR="002A31E7" w:rsidRPr="00AE0486" w:rsidRDefault="002A31E7" w:rsidP="002A31E7">
      <w:p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 xml:space="preserve">Requisitos mínimos de Android Studio </w:t>
      </w:r>
      <w:r w:rsidR="00AE0486">
        <w:rPr>
          <w:rFonts w:ascii="Arial" w:hAnsi="Arial" w:cs="Arial"/>
          <w:color w:val="000000"/>
          <w:sz w:val="24"/>
          <w:szCs w:val="24"/>
          <w:lang w:val="es-CU"/>
        </w:rPr>
        <w:t>[</w:t>
      </w:r>
      <w:r w:rsidR="00BD1F84">
        <w:rPr>
          <w:rFonts w:ascii="Arial" w:hAnsi="Arial" w:cs="Arial"/>
          <w:color w:val="000000"/>
          <w:sz w:val="24"/>
          <w:szCs w:val="24"/>
          <w:lang w:val="es-CU"/>
        </w:rPr>
        <w:t>9</w:t>
      </w:r>
      <w:r w:rsidR="00AE0486">
        <w:rPr>
          <w:rFonts w:ascii="Arial" w:hAnsi="Arial" w:cs="Arial"/>
          <w:color w:val="000000"/>
          <w:sz w:val="24"/>
          <w:szCs w:val="24"/>
          <w:lang w:val="es-CU"/>
        </w:rPr>
        <w:t>]</w:t>
      </w:r>
    </w:p>
    <w:p w:rsidR="002A31E7" w:rsidRPr="00AE0486" w:rsidRDefault="002A31E7" w:rsidP="00AE0486">
      <w:pPr>
        <w:pStyle w:val="ListParagraph"/>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lastRenderedPageBreak/>
        <w:t>Windows 7/8/10 (32 o 64 bits).</w:t>
      </w:r>
    </w:p>
    <w:p w:rsidR="002A31E7" w:rsidRPr="00AE0486" w:rsidRDefault="002A31E7" w:rsidP="00AE0486">
      <w:pPr>
        <w:pStyle w:val="ListParagraph"/>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2 GB de RAM (8 GB de RAM recomendado).</w:t>
      </w:r>
    </w:p>
    <w:p w:rsidR="002A31E7" w:rsidRPr="00AE0486" w:rsidRDefault="002A31E7" w:rsidP="00AE0486">
      <w:pPr>
        <w:pStyle w:val="ListParagraph"/>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2 GB de espacio libre mínimo (4 GB recomendado).</w:t>
      </w:r>
    </w:p>
    <w:p w:rsidR="002A31E7" w:rsidRPr="00AE0486" w:rsidRDefault="002A31E7" w:rsidP="00AE0486">
      <w:pPr>
        <w:pStyle w:val="ListParagraph"/>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Resolución mínima de 1.280 x 800.</w:t>
      </w:r>
    </w:p>
    <w:p w:rsidR="002A31E7" w:rsidRPr="00AE0486" w:rsidRDefault="002A31E7" w:rsidP="00AE0486">
      <w:pPr>
        <w:pStyle w:val="ListParagraph"/>
        <w:numPr>
          <w:ilvl w:val="0"/>
          <w:numId w:val="20"/>
        </w:numPr>
        <w:autoSpaceDE w:val="0"/>
        <w:autoSpaceDN w:val="0"/>
        <w:adjustRightInd w:val="0"/>
        <w:spacing w:after="0" w:line="240" w:lineRule="auto"/>
        <w:rPr>
          <w:rFonts w:ascii="Arial" w:hAnsi="Arial" w:cs="Arial"/>
          <w:color w:val="000000"/>
          <w:sz w:val="24"/>
          <w:szCs w:val="24"/>
          <w:lang w:val="es-CU"/>
        </w:rPr>
      </w:pPr>
      <w:r w:rsidRPr="00AE0486">
        <w:rPr>
          <w:rFonts w:ascii="Arial" w:hAnsi="Arial" w:cs="Arial"/>
          <w:color w:val="000000"/>
          <w:sz w:val="24"/>
          <w:szCs w:val="24"/>
          <w:lang w:val="es-CU"/>
        </w:rPr>
        <w:t>Java 8.</w:t>
      </w:r>
    </w:p>
    <w:p w:rsidR="002A31E7" w:rsidRPr="00AE0486" w:rsidRDefault="002A31E7" w:rsidP="00AE0486">
      <w:pPr>
        <w:pStyle w:val="ListParagraph"/>
        <w:numPr>
          <w:ilvl w:val="0"/>
          <w:numId w:val="20"/>
        </w:numPr>
        <w:autoSpaceDE w:val="0"/>
        <w:autoSpaceDN w:val="0"/>
        <w:adjustRightInd w:val="0"/>
        <w:spacing w:after="0" w:line="240" w:lineRule="auto"/>
        <w:jc w:val="both"/>
        <w:rPr>
          <w:rFonts w:ascii="Arial" w:hAnsi="Arial" w:cs="Arial"/>
          <w:sz w:val="24"/>
          <w:szCs w:val="24"/>
          <w:lang w:val="es-CU"/>
        </w:rPr>
      </w:pPr>
      <w:r w:rsidRPr="00AE0486">
        <w:rPr>
          <w:rFonts w:ascii="Arial" w:hAnsi="Arial" w:cs="Arial"/>
          <w:color w:val="000000"/>
          <w:sz w:val="24"/>
          <w:szCs w:val="24"/>
          <w:lang w:val="es-CU"/>
        </w:rPr>
        <w:t>64 bits y procesador Intel (emulador).</w:t>
      </w:r>
    </w:p>
    <w:p w:rsidR="00AE0486" w:rsidRDefault="00AE0486" w:rsidP="00AE0486">
      <w:pPr>
        <w:autoSpaceDE w:val="0"/>
        <w:autoSpaceDN w:val="0"/>
        <w:adjustRightInd w:val="0"/>
        <w:spacing w:after="0" w:line="240" w:lineRule="auto"/>
        <w:jc w:val="both"/>
        <w:rPr>
          <w:rFonts w:ascii="Arial" w:hAnsi="Arial" w:cs="Arial"/>
          <w:sz w:val="24"/>
          <w:szCs w:val="24"/>
          <w:lang w:val="es-CU"/>
        </w:rPr>
      </w:pPr>
    </w:p>
    <w:p w:rsidR="00AE0486" w:rsidRPr="00AE0486" w:rsidRDefault="00AE0486" w:rsidP="00AE0486">
      <w:pPr>
        <w:pStyle w:val="Heading3"/>
        <w:jc w:val="both"/>
        <w:rPr>
          <w:rFonts w:ascii="Arial" w:hAnsi="Arial" w:cs="Arial"/>
          <w:b/>
          <w:color w:val="000000" w:themeColor="text1"/>
          <w:sz w:val="28"/>
        </w:rPr>
      </w:pPr>
      <w:bookmarkStart w:id="259" w:name="_Toc25850720"/>
      <w:bookmarkStart w:id="260" w:name="_Toc25921510"/>
      <w:bookmarkStart w:id="261" w:name="_Toc56866533"/>
      <w:r w:rsidRPr="00AE0486">
        <w:rPr>
          <w:rFonts w:ascii="Arial" w:hAnsi="Arial" w:cs="Arial"/>
          <w:b/>
          <w:color w:val="000000" w:themeColor="text1"/>
          <w:sz w:val="28"/>
        </w:rPr>
        <w:t>2.4.</w:t>
      </w:r>
      <w:r w:rsidR="00566E37">
        <w:rPr>
          <w:rFonts w:ascii="Arial" w:hAnsi="Arial" w:cs="Arial"/>
          <w:b/>
          <w:color w:val="000000" w:themeColor="text1"/>
          <w:sz w:val="28"/>
        </w:rPr>
        <w:t>3.</w:t>
      </w:r>
      <w:r w:rsidRPr="00AE0486">
        <w:rPr>
          <w:rFonts w:ascii="Arial" w:hAnsi="Arial" w:cs="Arial"/>
          <w:b/>
          <w:color w:val="000000" w:themeColor="text1"/>
          <w:sz w:val="28"/>
        </w:rPr>
        <w:t xml:space="preserve"> Ventajas del uso de </w:t>
      </w:r>
      <w:proofErr w:type="spellStart"/>
      <w:r w:rsidRPr="00AE0486">
        <w:rPr>
          <w:rFonts w:ascii="Arial" w:hAnsi="Arial" w:cs="Arial"/>
          <w:b/>
          <w:color w:val="000000" w:themeColor="text1"/>
          <w:sz w:val="28"/>
        </w:rPr>
        <w:t>Android</w:t>
      </w:r>
      <w:proofErr w:type="spellEnd"/>
      <w:r w:rsidRPr="00AE0486">
        <w:rPr>
          <w:rFonts w:ascii="Arial" w:hAnsi="Arial" w:cs="Arial"/>
          <w:b/>
          <w:color w:val="000000" w:themeColor="text1"/>
          <w:sz w:val="28"/>
        </w:rPr>
        <w:t xml:space="preserve"> Studio:</w:t>
      </w:r>
      <w:bookmarkEnd w:id="259"/>
      <w:bookmarkEnd w:id="260"/>
      <w:bookmarkEnd w:id="261"/>
    </w:p>
    <w:p w:rsidR="00AE0486" w:rsidRPr="00AE0486" w:rsidRDefault="00AE0486" w:rsidP="00AE0486">
      <w:pPr>
        <w:numPr>
          <w:ilvl w:val="0"/>
          <w:numId w:val="21"/>
        </w:numPr>
        <w:spacing w:after="100" w:afterAutospacing="1" w:line="240" w:lineRule="auto"/>
        <w:jc w:val="both"/>
        <w:rPr>
          <w:rFonts w:ascii="Arial" w:eastAsia="Times New Roman" w:hAnsi="Arial" w:cs="Arial"/>
          <w:sz w:val="24"/>
          <w:szCs w:val="24"/>
          <w:lang w:eastAsia="es-ES"/>
        </w:rPr>
      </w:pPr>
      <w:r w:rsidRPr="00AE0486">
        <w:rPr>
          <w:rFonts w:ascii="Arial" w:hAnsi="Arial" w:cs="Arial"/>
          <w:color w:val="000000" w:themeColor="text1"/>
          <w:sz w:val="24"/>
          <w:szCs w:val="24"/>
        </w:rPr>
        <w:t>Compilación rápida.</w:t>
      </w:r>
    </w:p>
    <w:p w:rsidR="00AE0486" w:rsidRPr="00AE0486" w:rsidRDefault="00AE0486" w:rsidP="005B1B92">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hAnsi="Arial" w:cs="Arial"/>
          <w:color w:val="000000" w:themeColor="text1"/>
          <w:sz w:val="24"/>
          <w:szCs w:val="24"/>
        </w:rPr>
        <w:t xml:space="preserve">Ejecución de la </w:t>
      </w:r>
      <w:proofErr w:type="spellStart"/>
      <w:r w:rsidRPr="00AE0486">
        <w:rPr>
          <w:rFonts w:ascii="Arial" w:hAnsi="Arial" w:cs="Arial"/>
          <w:color w:val="000000" w:themeColor="text1"/>
          <w:sz w:val="24"/>
          <w:szCs w:val="24"/>
        </w:rPr>
        <w:t>app</w:t>
      </w:r>
      <w:proofErr w:type="spellEnd"/>
      <w:r w:rsidRPr="00AE0486">
        <w:rPr>
          <w:rFonts w:ascii="Arial" w:hAnsi="Arial" w:cs="Arial"/>
          <w:color w:val="000000" w:themeColor="text1"/>
          <w:sz w:val="24"/>
          <w:szCs w:val="24"/>
        </w:rPr>
        <w:t xml:space="preserve"> en tiempo real por medio del emulador o directamente desde el móvil.</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hAnsi="Arial" w:cs="Arial"/>
          <w:color w:val="000000" w:themeColor="text1"/>
          <w:sz w:val="24"/>
          <w:szCs w:val="24"/>
        </w:rPr>
        <w:t>Es capad de asociar automáticamente carpetas y archivos con su papel en la aplicación, la creación de nuevas carpetas</w:t>
      </w:r>
      <w:r>
        <w:rPr>
          <w:rFonts w:ascii="Arial" w:hAnsi="Arial" w:cs="Arial"/>
          <w:color w:val="000000" w:themeColor="text1"/>
          <w:sz w:val="24"/>
          <w:szCs w:val="24"/>
        </w:rPr>
        <w:t xml:space="preserve"> y el</w:t>
      </w:r>
      <w:r w:rsidRPr="00AE0486">
        <w:rPr>
          <w:rFonts w:ascii="Arial" w:hAnsi="Arial" w:cs="Arial"/>
          <w:color w:val="000000" w:themeColor="text1"/>
          <w:sz w:val="24"/>
          <w:szCs w:val="24"/>
        </w:rPr>
        <w:t xml:space="preserve"> borrado de archivos.</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Soporte para programar aplicaciones para </w:t>
      </w:r>
      <w:proofErr w:type="spellStart"/>
      <w:r w:rsidRPr="00AE0486">
        <w:rPr>
          <w:rFonts w:ascii="Arial" w:eastAsia="Times New Roman" w:hAnsi="Arial" w:cs="Arial"/>
          <w:sz w:val="24"/>
          <w:szCs w:val="24"/>
          <w:lang w:eastAsia="es-ES"/>
        </w:rPr>
        <w:t>Android</w:t>
      </w:r>
      <w:proofErr w:type="spellEnd"/>
      <w:r w:rsidRPr="00AE0486">
        <w:rPr>
          <w:rFonts w:ascii="Arial" w:eastAsia="Times New Roman" w:hAnsi="Arial" w:cs="Arial"/>
          <w:sz w:val="24"/>
          <w:szCs w:val="24"/>
          <w:lang w:eastAsia="es-ES"/>
        </w:rPr>
        <w:t xml:space="preserve"> </w:t>
      </w:r>
      <w:proofErr w:type="spellStart"/>
      <w:r w:rsidRPr="00AE0486">
        <w:rPr>
          <w:rFonts w:ascii="Arial" w:eastAsia="Times New Roman" w:hAnsi="Arial" w:cs="Arial"/>
          <w:sz w:val="24"/>
          <w:szCs w:val="24"/>
          <w:lang w:eastAsia="es-ES"/>
        </w:rPr>
        <w:t>Wear</w:t>
      </w:r>
      <w:proofErr w:type="spellEnd"/>
      <w:r w:rsidRPr="00AE0486">
        <w:rPr>
          <w:rFonts w:ascii="Arial" w:eastAsia="Times New Roman" w:hAnsi="Arial" w:cs="Arial"/>
          <w:sz w:val="24"/>
          <w:szCs w:val="24"/>
          <w:lang w:eastAsia="es-ES"/>
        </w:rPr>
        <w:t>.</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Herramientas </w:t>
      </w:r>
      <w:proofErr w:type="spellStart"/>
      <w:r w:rsidRPr="00AE0486">
        <w:rPr>
          <w:rFonts w:ascii="Arial" w:eastAsia="Times New Roman" w:hAnsi="Arial" w:cs="Arial"/>
          <w:sz w:val="24"/>
          <w:szCs w:val="24"/>
          <w:lang w:eastAsia="es-ES"/>
        </w:rPr>
        <w:t>Lint</w:t>
      </w:r>
      <w:proofErr w:type="spellEnd"/>
      <w:r w:rsidRPr="00AE0486">
        <w:rPr>
          <w:rFonts w:ascii="Arial" w:eastAsia="Times New Roman" w:hAnsi="Arial" w:cs="Arial"/>
          <w:sz w:val="24"/>
          <w:szCs w:val="24"/>
          <w:lang w:eastAsia="es-ES"/>
        </w:rPr>
        <w:t>. Detecta el código no compatible entre arquitecturas diferentes o código confuso.</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Utiliza </w:t>
      </w:r>
      <w:proofErr w:type="spellStart"/>
      <w:r w:rsidRPr="00AE0486">
        <w:rPr>
          <w:rFonts w:ascii="Arial" w:eastAsia="Times New Roman" w:hAnsi="Arial" w:cs="Arial"/>
          <w:sz w:val="24"/>
          <w:szCs w:val="24"/>
          <w:lang w:eastAsia="es-ES"/>
        </w:rPr>
        <w:t>ProGuard</w:t>
      </w:r>
      <w:proofErr w:type="spellEnd"/>
      <w:r w:rsidRPr="00AE0486">
        <w:rPr>
          <w:rFonts w:ascii="Arial" w:eastAsia="Times New Roman" w:hAnsi="Arial" w:cs="Arial"/>
          <w:sz w:val="24"/>
          <w:szCs w:val="24"/>
          <w:lang w:eastAsia="es-ES"/>
        </w:rPr>
        <w:t>, para poder optimizar y reducir el código del proyecto al exportar a APK, para dispositivos de gama con limitaciones.</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 xml:space="preserve">Nueva interfaz específica para el desarrollo en </w:t>
      </w:r>
      <w:proofErr w:type="spellStart"/>
      <w:r w:rsidRPr="00AE0486">
        <w:rPr>
          <w:rFonts w:ascii="Arial" w:eastAsia="Times New Roman" w:hAnsi="Arial" w:cs="Arial"/>
          <w:sz w:val="24"/>
          <w:szCs w:val="24"/>
          <w:lang w:eastAsia="es-ES"/>
        </w:rPr>
        <w:t>Android</w:t>
      </w:r>
      <w:proofErr w:type="spellEnd"/>
      <w:r w:rsidRPr="00AE0486">
        <w:rPr>
          <w:rFonts w:ascii="Arial" w:eastAsia="Times New Roman" w:hAnsi="Arial" w:cs="Arial"/>
          <w:sz w:val="24"/>
          <w:szCs w:val="24"/>
          <w:lang w:eastAsia="es-ES"/>
        </w:rPr>
        <w:t>.</w:t>
      </w:r>
    </w:p>
    <w:p w:rsidR="00AE0486" w:rsidRPr="00AE0486" w:rsidRDefault="00AE0486" w:rsidP="00AE0486">
      <w:pPr>
        <w:numPr>
          <w:ilvl w:val="0"/>
          <w:numId w:val="21"/>
        </w:numPr>
        <w:spacing w:before="100" w:beforeAutospacing="1" w:after="100" w:afterAutospacing="1" w:line="240" w:lineRule="auto"/>
        <w:jc w:val="both"/>
        <w:rPr>
          <w:rFonts w:ascii="Arial" w:eastAsia="Times New Roman" w:hAnsi="Arial" w:cs="Arial"/>
          <w:sz w:val="24"/>
          <w:szCs w:val="24"/>
          <w:lang w:eastAsia="es-ES"/>
        </w:rPr>
      </w:pPr>
      <w:r w:rsidRPr="00AE0486">
        <w:rPr>
          <w:rFonts w:ascii="Arial" w:eastAsia="Times New Roman" w:hAnsi="Arial" w:cs="Arial"/>
          <w:sz w:val="24"/>
          <w:szCs w:val="24"/>
          <w:lang w:eastAsia="es-ES"/>
        </w:rPr>
        <w:t>Alertas en tiempo real de errores sintácticos, compatibilidad o rendimiento antes de acabar la aplicación.</w:t>
      </w:r>
    </w:p>
    <w:p w:rsidR="00AE0486" w:rsidRPr="00AE0486" w:rsidRDefault="00AE0486" w:rsidP="00AE0486">
      <w:pPr>
        <w:numPr>
          <w:ilvl w:val="0"/>
          <w:numId w:val="21"/>
        </w:numPr>
        <w:spacing w:before="100" w:beforeAutospacing="1" w:after="100" w:afterAutospacing="1" w:line="240" w:lineRule="auto"/>
        <w:jc w:val="both"/>
        <w:rPr>
          <w:rFonts w:ascii="Arial" w:hAnsi="Arial" w:cs="Arial"/>
          <w:sz w:val="24"/>
          <w:szCs w:val="24"/>
        </w:rPr>
      </w:pPr>
      <w:r w:rsidRPr="00AE0486">
        <w:rPr>
          <w:rFonts w:ascii="Arial" w:eastAsia="Times New Roman" w:hAnsi="Arial" w:cs="Arial"/>
          <w:sz w:val="24"/>
          <w:szCs w:val="24"/>
          <w:lang w:eastAsia="es-ES"/>
        </w:rPr>
        <w:t xml:space="preserve">Posibilita la opción del control de versiones accediendo a un repositorio y poder descargar Mercurial, </w:t>
      </w:r>
      <w:proofErr w:type="spellStart"/>
      <w:r w:rsidRPr="00AE0486">
        <w:rPr>
          <w:rFonts w:ascii="Arial" w:eastAsia="Times New Roman" w:hAnsi="Arial" w:cs="Arial"/>
          <w:sz w:val="24"/>
          <w:szCs w:val="24"/>
          <w:lang w:eastAsia="es-ES"/>
        </w:rPr>
        <w:t>Git</w:t>
      </w:r>
      <w:proofErr w:type="spellEnd"/>
      <w:r w:rsidRPr="00AE0486">
        <w:rPr>
          <w:rFonts w:ascii="Arial" w:eastAsia="Times New Roman" w:hAnsi="Arial" w:cs="Arial"/>
          <w:sz w:val="24"/>
          <w:szCs w:val="24"/>
          <w:lang w:eastAsia="es-ES"/>
        </w:rPr>
        <w:t xml:space="preserve">, </w:t>
      </w:r>
      <w:proofErr w:type="spellStart"/>
      <w:r w:rsidRPr="00AE0486">
        <w:rPr>
          <w:rFonts w:ascii="Arial" w:eastAsia="Times New Roman" w:hAnsi="Arial" w:cs="Arial"/>
          <w:sz w:val="24"/>
          <w:szCs w:val="24"/>
          <w:lang w:eastAsia="es-ES"/>
        </w:rPr>
        <w:t>Github</w:t>
      </w:r>
      <w:proofErr w:type="spellEnd"/>
      <w:r w:rsidRPr="00AE0486">
        <w:rPr>
          <w:rFonts w:ascii="Arial" w:eastAsia="Times New Roman" w:hAnsi="Arial" w:cs="Arial"/>
          <w:sz w:val="24"/>
          <w:szCs w:val="24"/>
          <w:lang w:eastAsia="es-ES"/>
        </w:rPr>
        <w:t xml:space="preserve"> o </w:t>
      </w:r>
      <w:proofErr w:type="spellStart"/>
      <w:r w:rsidRPr="00AE0486">
        <w:rPr>
          <w:rFonts w:ascii="Arial" w:eastAsia="Times New Roman" w:hAnsi="Arial" w:cs="Arial"/>
          <w:sz w:val="24"/>
          <w:szCs w:val="24"/>
          <w:lang w:eastAsia="es-ES"/>
        </w:rPr>
        <w:t>Subversion</w:t>
      </w:r>
      <w:proofErr w:type="spellEnd"/>
      <w:r>
        <w:rPr>
          <w:rFonts w:ascii="Arial" w:eastAsia="Times New Roman" w:hAnsi="Arial" w:cs="Arial"/>
          <w:sz w:val="24"/>
          <w:szCs w:val="24"/>
          <w:lang w:eastAsia="es-ES"/>
        </w:rPr>
        <w:t xml:space="preserve"> </w:t>
      </w:r>
      <w:r w:rsidRPr="00AE0486">
        <w:rPr>
          <w:rFonts w:ascii="Arial" w:eastAsia="Times New Roman" w:hAnsi="Arial" w:cs="Arial"/>
          <w:sz w:val="24"/>
          <w:szCs w:val="24"/>
          <w:lang w:eastAsia="es-ES"/>
        </w:rPr>
        <w:fldChar w:fldCharType="begin"/>
      </w:r>
      <w:r w:rsidRPr="00AE0486">
        <w:rPr>
          <w:rFonts w:ascii="Arial" w:eastAsia="Times New Roman" w:hAnsi="Arial" w:cs="Arial"/>
          <w:sz w:val="24"/>
          <w:szCs w:val="24"/>
          <w:lang w:eastAsia="es-ES"/>
        </w:rPr>
        <w:instrText xml:space="preserve"> ADDIN EN.CITE &lt;EndNote&gt;&lt;Cite&gt;&lt;Author&gt;José Luis Beauperthuy Taibo&lt;/Author&gt;&lt;Year&gt;2011&lt;/Year&gt;&lt;RecNum&gt;1&lt;/RecNum&gt;&lt;DisplayText&gt;[3]&lt;/DisplayText&gt;&lt;record&gt;&lt;rec-number&gt;1&lt;/rec-number&gt;&lt;foreign-keys&gt;&lt;key app="EN" db-id="rv5ef9pf85d5rzet2r25s9wi2pp5esvezfp9"&gt;1&lt;/key&gt;&lt;/foreign-keys&gt;&lt;ref-type name="Journal Article"&gt;17&lt;/ref-type&gt;&lt;contributors&gt;&lt;authors&gt;&lt;author&gt;José Luis Beauperthuy Taibo, Kristel Malave Polanco&lt;/author&gt;&lt;/authors&gt;&lt;/contributors&gt;&lt;titles&gt;&lt;title&gt;Android, el sistema operativo de google para dispositivos móviles.&lt;/title&gt;&lt;secondary-title&gt;NEGOTIUM (www.revistanegotium.org.ve)&lt;/secondary-title&gt;&lt;/titles&gt;&lt;periodical&gt;&lt;full-title&gt;NEGOTIUM (www.revistanegotium.org.ve)&lt;/full-title&gt;&lt;/periodical&gt;&lt;dates&gt;&lt;year&gt;2011&lt;/year&gt;&lt;/dates&gt;&lt;urls&gt;&lt;/urls&gt;&lt;/record&gt;&lt;/Cite&gt;&lt;/EndNote&gt;</w:instrText>
      </w:r>
      <w:r w:rsidRPr="00AE0486">
        <w:rPr>
          <w:rFonts w:ascii="Arial" w:eastAsia="Times New Roman" w:hAnsi="Arial" w:cs="Arial"/>
          <w:sz w:val="24"/>
          <w:szCs w:val="24"/>
          <w:lang w:eastAsia="es-ES"/>
        </w:rPr>
        <w:fldChar w:fldCharType="separate"/>
      </w:r>
      <w:r w:rsidRPr="00AE0486">
        <w:rPr>
          <w:rFonts w:ascii="Arial" w:eastAsia="Times New Roman" w:hAnsi="Arial" w:cs="Arial"/>
          <w:noProof/>
          <w:sz w:val="24"/>
          <w:szCs w:val="24"/>
          <w:lang w:eastAsia="es-ES"/>
        </w:rPr>
        <w:t>[</w:t>
      </w:r>
      <w:hyperlink w:anchor="_ENREF_3" w:tooltip="José Luis Beauperthuy Taibo, 2011 #1" w:history="1">
        <w:r w:rsidR="00BD1F84">
          <w:rPr>
            <w:rFonts w:ascii="Arial" w:eastAsia="Times New Roman" w:hAnsi="Arial" w:cs="Arial"/>
            <w:noProof/>
            <w:sz w:val="24"/>
            <w:szCs w:val="24"/>
            <w:lang w:eastAsia="es-ES"/>
          </w:rPr>
          <w:t>1</w:t>
        </w:r>
      </w:hyperlink>
      <w:r w:rsidRPr="00AE0486">
        <w:rPr>
          <w:rFonts w:ascii="Arial" w:eastAsia="Times New Roman" w:hAnsi="Arial" w:cs="Arial"/>
          <w:noProof/>
          <w:sz w:val="24"/>
          <w:szCs w:val="24"/>
          <w:lang w:eastAsia="es-ES"/>
        </w:rPr>
        <w:t>]</w:t>
      </w:r>
      <w:r w:rsidRPr="00AE0486">
        <w:rPr>
          <w:rFonts w:ascii="Arial" w:eastAsia="Times New Roman" w:hAnsi="Arial" w:cs="Arial"/>
          <w:sz w:val="24"/>
          <w:szCs w:val="24"/>
          <w:lang w:eastAsia="es-ES"/>
        </w:rPr>
        <w:fldChar w:fldCharType="end"/>
      </w:r>
      <w:r w:rsidRPr="00AE0486">
        <w:rPr>
          <w:rFonts w:ascii="Arial" w:eastAsia="Times New Roman" w:hAnsi="Arial" w:cs="Arial"/>
          <w:sz w:val="24"/>
          <w:szCs w:val="24"/>
          <w:lang w:eastAsia="es-ES"/>
        </w:rPr>
        <w:t>.</w:t>
      </w:r>
    </w:p>
    <w:p w:rsidR="00AE0486" w:rsidRPr="00AE0486" w:rsidRDefault="00AE0486" w:rsidP="00AE0486">
      <w:pPr>
        <w:pStyle w:val="Heading3"/>
        <w:spacing w:before="0"/>
        <w:rPr>
          <w:rFonts w:ascii="Arial" w:eastAsia="Times New Roman" w:hAnsi="Arial" w:cs="Arial"/>
          <w:b/>
          <w:color w:val="auto"/>
          <w:sz w:val="28"/>
          <w:lang w:eastAsia="es-ES"/>
        </w:rPr>
      </w:pPr>
      <w:bookmarkStart w:id="262" w:name="_Toc25850721"/>
      <w:bookmarkStart w:id="263" w:name="_Toc25921511"/>
      <w:bookmarkStart w:id="264" w:name="_Toc56866534"/>
      <w:r w:rsidRPr="00AE0486">
        <w:rPr>
          <w:rFonts w:ascii="Arial" w:eastAsia="Times New Roman" w:hAnsi="Arial" w:cs="Arial"/>
          <w:b/>
          <w:color w:val="auto"/>
          <w:sz w:val="28"/>
          <w:lang w:eastAsia="es-ES"/>
        </w:rPr>
        <w:t>2.4.</w:t>
      </w:r>
      <w:r w:rsidR="00566E37">
        <w:rPr>
          <w:rFonts w:ascii="Arial" w:eastAsia="Times New Roman" w:hAnsi="Arial" w:cs="Arial"/>
          <w:b/>
          <w:color w:val="auto"/>
          <w:sz w:val="28"/>
          <w:lang w:eastAsia="es-ES"/>
        </w:rPr>
        <w:t>4.</w:t>
      </w:r>
      <w:r w:rsidRPr="00AE0486">
        <w:rPr>
          <w:rFonts w:ascii="Arial" w:eastAsia="Times New Roman" w:hAnsi="Arial" w:cs="Arial"/>
          <w:b/>
          <w:color w:val="auto"/>
          <w:sz w:val="28"/>
          <w:lang w:eastAsia="es-ES"/>
        </w:rPr>
        <w:t xml:space="preserve"> Desventajas del uso de </w:t>
      </w:r>
      <w:proofErr w:type="spellStart"/>
      <w:r w:rsidRPr="00AE0486">
        <w:rPr>
          <w:rFonts w:ascii="Arial" w:eastAsia="Times New Roman" w:hAnsi="Arial" w:cs="Arial"/>
          <w:b/>
          <w:color w:val="auto"/>
          <w:sz w:val="28"/>
          <w:lang w:eastAsia="es-ES"/>
        </w:rPr>
        <w:t>Android</w:t>
      </w:r>
      <w:proofErr w:type="spellEnd"/>
      <w:r w:rsidRPr="00AE0486">
        <w:rPr>
          <w:rFonts w:ascii="Arial" w:eastAsia="Times New Roman" w:hAnsi="Arial" w:cs="Arial"/>
          <w:b/>
          <w:color w:val="auto"/>
          <w:sz w:val="28"/>
          <w:lang w:eastAsia="es-ES"/>
        </w:rPr>
        <w:t xml:space="preserve"> Studio</w:t>
      </w:r>
      <w:bookmarkEnd w:id="262"/>
      <w:bookmarkEnd w:id="263"/>
      <w:bookmarkEnd w:id="264"/>
    </w:p>
    <w:p w:rsidR="00AE0486" w:rsidRPr="00123B6C" w:rsidRDefault="00AE0486" w:rsidP="005B1B92">
      <w:pPr>
        <w:numPr>
          <w:ilvl w:val="0"/>
          <w:numId w:val="23"/>
        </w:numPr>
        <w:spacing w:after="100" w:afterAutospacing="1" w:line="240" w:lineRule="auto"/>
        <w:rPr>
          <w:rFonts w:ascii="Arial" w:eastAsia="Times New Roman" w:hAnsi="Arial" w:cs="Arial"/>
          <w:sz w:val="24"/>
          <w:szCs w:val="24"/>
          <w:lang w:eastAsia="es-ES"/>
        </w:rPr>
      </w:pPr>
      <w:r w:rsidRPr="00123B6C">
        <w:rPr>
          <w:rFonts w:ascii="Arial" w:hAnsi="Arial" w:cs="Arial"/>
          <w:color w:val="000000" w:themeColor="text1"/>
          <w:sz w:val="24"/>
          <w:szCs w:val="24"/>
        </w:rPr>
        <w:t>Los requisitos son un poco elevados y gasta batería como consecuencia.</w:t>
      </w:r>
    </w:p>
    <w:p w:rsidR="00AE0486" w:rsidRDefault="00AE0486" w:rsidP="005B1B92">
      <w:pPr>
        <w:pStyle w:val="ListParagraph"/>
        <w:numPr>
          <w:ilvl w:val="0"/>
          <w:numId w:val="23"/>
        </w:numPr>
        <w:spacing w:before="100" w:beforeAutospacing="1" w:after="100" w:afterAutospacing="1" w:line="240" w:lineRule="auto"/>
        <w:rPr>
          <w:rFonts w:ascii="Arial" w:hAnsi="Arial" w:cs="Arial"/>
          <w:sz w:val="24"/>
        </w:rPr>
      </w:pPr>
      <w:r w:rsidRPr="00C414A1">
        <w:rPr>
          <w:rFonts w:ascii="Arial" w:hAnsi="Arial" w:cs="Arial"/>
          <w:sz w:val="24"/>
        </w:rPr>
        <w:t>Necesita acceso a internet para poder realizar la primera sincronización.</w:t>
      </w:r>
    </w:p>
    <w:p w:rsidR="00AE0486" w:rsidRPr="005B1B92" w:rsidRDefault="00AE0486" w:rsidP="005B1B92">
      <w:pPr>
        <w:numPr>
          <w:ilvl w:val="0"/>
          <w:numId w:val="23"/>
        </w:numPr>
        <w:spacing w:before="100" w:beforeAutospacing="1" w:after="100" w:afterAutospacing="1" w:line="240" w:lineRule="auto"/>
        <w:rPr>
          <w:rFonts w:ascii="Arial" w:eastAsia="Times New Roman" w:hAnsi="Arial" w:cs="Arial"/>
          <w:sz w:val="24"/>
          <w:szCs w:val="24"/>
          <w:lang w:eastAsia="es-ES"/>
        </w:rPr>
      </w:pPr>
      <w:r w:rsidRPr="00123B6C">
        <w:rPr>
          <w:rFonts w:ascii="Arial" w:hAnsi="Arial" w:cs="Arial"/>
          <w:color w:val="000000" w:themeColor="text1"/>
          <w:sz w:val="24"/>
          <w:szCs w:val="24"/>
        </w:rPr>
        <w:t xml:space="preserve">No soporta el desarrollo para NDK, pero </w:t>
      </w:r>
      <w:proofErr w:type="spellStart"/>
      <w:r w:rsidRPr="00123B6C">
        <w:rPr>
          <w:rFonts w:ascii="Arial" w:hAnsi="Arial" w:cs="Arial"/>
          <w:color w:val="000000" w:themeColor="text1"/>
          <w:sz w:val="24"/>
          <w:szCs w:val="24"/>
        </w:rPr>
        <w:t>intellij</w:t>
      </w:r>
      <w:proofErr w:type="spellEnd"/>
      <w:r w:rsidRPr="00123B6C">
        <w:rPr>
          <w:rFonts w:ascii="Arial" w:hAnsi="Arial" w:cs="Arial"/>
          <w:color w:val="000000" w:themeColor="text1"/>
          <w:sz w:val="24"/>
          <w:szCs w:val="24"/>
        </w:rPr>
        <w:t xml:space="preserve"> con el </w:t>
      </w:r>
      <w:proofErr w:type="spellStart"/>
      <w:r w:rsidRPr="00123B6C">
        <w:rPr>
          <w:rFonts w:ascii="Arial" w:hAnsi="Arial" w:cs="Arial"/>
          <w:color w:val="000000" w:themeColor="text1"/>
          <w:sz w:val="24"/>
          <w:szCs w:val="24"/>
        </w:rPr>
        <w:t>plugin</w:t>
      </w:r>
      <w:proofErr w:type="spellEnd"/>
      <w:r w:rsidRPr="00123B6C">
        <w:rPr>
          <w:rFonts w:ascii="Arial" w:hAnsi="Arial" w:cs="Arial"/>
          <w:color w:val="000000" w:themeColor="text1"/>
          <w:sz w:val="24"/>
          <w:szCs w:val="24"/>
        </w:rPr>
        <w:t xml:space="preserve"> </w:t>
      </w:r>
      <w:proofErr w:type="spellStart"/>
      <w:r w:rsidRPr="00123B6C">
        <w:rPr>
          <w:rFonts w:ascii="Arial" w:hAnsi="Arial" w:cs="Arial"/>
          <w:color w:val="000000" w:themeColor="text1"/>
          <w:sz w:val="24"/>
          <w:szCs w:val="24"/>
        </w:rPr>
        <w:t>Android</w:t>
      </w:r>
      <w:proofErr w:type="spellEnd"/>
      <w:r w:rsidRPr="00123B6C">
        <w:rPr>
          <w:rFonts w:ascii="Arial" w:hAnsi="Arial" w:cs="Arial"/>
          <w:color w:val="000000" w:themeColor="text1"/>
          <w:sz w:val="24"/>
          <w:szCs w:val="24"/>
        </w:rPr>
        <w:t xml:space="preserve"> sí</w:t>
      </w:r>
      <w:r>
        <w:rPr>
          <w:rFonts w:ascii="Arial" w:hAnsi="Arial" w:cs="Arial"/>
          <w:color w:val="000000" w:themeColor="text1"/>
          <w:sz w:val="24"/>
          <w:szCs w:val="24"/>
        </w:rPr>
        <w:t xml:space="preserve"> </w:t>
      </w:r>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ADDIN EN.CITE &lt;EndNote&gt;&lt;Cite&gt;&lt;Author&gt;José Luis Beauperthuy Taibo&lt;/Author&gt;&lt;Year&gt;2011&lt;/Year&gt;&lt;RecNum&gt;1&lt;/RecNum&gt;&lt;DisplayText&gt;[3]&lt;/DisplayText&gt;&lt;record&gt;&lt;rec-number&gt;1&lt;/rec-number&gt;&lt;foreign-keys&gt;&lt;key app="EN" db-id="rv5ef9pf85d5rzet2r25s9wi2pp5esvezfp9"&gt;1&lt;/key&gt;&lt;/foreign-keys&gt;&lt;ref-type name="Journal Article"&gt;17&lt;/ref-type&gt;&lt;contributors&gt;&lt;authors&gt;&lt;author&gt;José Luis Beauperthuy Taibo, Kristel Malave Polanco&lt;/author&gt;&lt;/authors&gt;&lt;/contributors&gt;&lt;titles&gt;&lt;title&gt;Android, el sistema operativo de google para dispositivos móviles.&lt;/title&gt;&lt;secondary-title&gt;NEGOTIUM (www.revistanegotium.org.ve)&lt;/secondary-title&gt;&lt;/titles&gt;&lt;periodical&gt;&lt;full-title&gt;NEGOTIUM (www.revistanegotium.org.ve)&lt;/full-title&gt;&lt;/periodical&gt;&lt;dates&gt;&lt;year&gt;2011&lt;/year&gt;&lt;/dates&gt;&lt;urls&gt;&lt;/urls&gt;&lt;/record&gt;&lt;/Cite&gt;&lt;/EndNote&gt;</w:instrText>
      </w:r>
      <w:r>
        <w:rPr>
          <w:rFonts w:ascii="Arial" w:hAnsi="Arial" w:cs="Arial"/>
          <w:color w:val="000000" w:themeColor="text1"/>
          <w:sz w:val="24"/>
          <w:szCs w:val="24"/>
        </w:rPr>
        <w:fldChar w:fldCharType="separate"/>
      </w:r>
      <w:r>
        <w:rPr>
          <w:rFonts w:ascii="Arial" w:hAnsi="Arial" w:cs="Arial"/>
          <w:noProof/>
          <w:color w:val="000000" w:themeColor="text1"/>
          <w:sz w:val="24"/>
          <w:szCs w:val="24"/>
        </w:rPr>
        <w:t>[</w:t>
      </w:r>
      <w:r w:rsidR="00BD1F84">
        <w:rPr>
          <w:rFonts w:ascii="Arial" w:hAnsi="Arial" w:cs="Arial"/>
          <w:noProof/>
          <w:color w:val="000000" w:themeColor="text1"/>
          <w:sz w:val="24"/>
          <w:szCs w:val="24"/>
        </w:rPr>
        <w:t>1</w:t>
      </w:r>
      <w:r>
        <w:rPr>
          <w:rFonts w:ascii="Arial" w:hAnsi="Arial" w:cs="Arial"/>
          <w:noProof/>
          <w:color w:val="000000" w:themeColor="text1"/>
          <w:sz w:val="24"/>
          <w:szCs w:val="24"/>
        </w:rPr>
        <w:t>]</w:t>
      </w:r>
      <w:r>
        <w:rPr>
          <w:rFonts w:ascii="Arial" w:hAnsi="Arial" w:cs="Arial"/>
          <w:color w:val="000000" w:themeColor="text1"/>
          <w:sz w:val="24"/>
          <w:szCs w:val="24"/>
        </w:rPr>
        <w:fldChar w:fldCharType="end"/>
      </w:r>
      <w:r w:rsidRPr="00123B6C">
        <w:rPr>
          <w:rFonts w:ascii="Arial" w:hAnsi="Arial" w:cs="Arial"/>
          <w:color w:val="000000" w:themeColor="text1"/>
          <w:sz w:val="24"/>
          <w:szCs w:val="24"/>
        </w:rPr>
        <w:t>.</w:t>
      </w:r>
    </w:p>
    <w:p w:rsidR="005B1B92" w:rsidRPr="005B1B92" w:rsidRDefault="005B1B92" w:rsidP="005B1B92">
      <w:pPr>
        <w:pStyle w:val="Heading2"/>
        <w:rPr>
          <w:rFonts w:ascii="Arial" w:eastAsia="Times New Roman" w:hAnsi="Arial" w:cs="Arial"/>
          <w:b/>
          <w:sz w:val="28"/>
          <w:szCs w:val="24"/>
          <w:lang w:eastAsia="es-ES"/>
        </w:rPr>
      </w:pPr>
      <w:r w:rsidRPr="005B1B92">
        <w:rPr>
          <w:rFonts w:ascii="Arial" w:hAnsi="Arial" w:cs="Arial"/>
          <w:b/>
          <w:color w:val="000000" w:themeColor="text1"/>
          <w:sz w:val="28"/>
          <w:szCs w:val="24"/>
        </w:rPr>
        <w:t>2.5. Diagrama de Clases UML</w:t>
      </w:r>
    </w:p>
    <w:p w:rsidR="00AE0486" w:rsidRDefault="00AE0486"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406C81" w:rsidRDefault="00406C81"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BD1F84" w:rsidRDefault="00BD1F84" w:rsidP="00AE0486">
      <w:pPr>
        <w:autoSpaceDE w:val="0"/>
        <w:autoSpaceDN w:val="0"/>
        <w:adjustRightInd w:val="0"/>
        <w:spacing w:after="0" w:line="240" w:lineRule="auto"/>
        <w:jc w:val="both"/>
        <w:rPr>
          <w:rFonts w:ascii="Arial" w:hAnsi="Arial" w:cs="Arial"/>
          <w:sz w:val="24"/>
          <w:szCs w:val="24"/>
        </w:rPr>
      </w:pPr>
    </w:p>
    <w:p w:rsidR="00406C81" w:rsidRPr="00AE0486" w:rsidRDefault="00406C81" w:rsidP="00AE0486">
      <w:pPr>
        <w:autoSpaceDE w:val="0"/>
        <w:autoSpaceDN w:val="0"/>
        <w:adjustRightInd w:val="0"/>
        <w:spacing w:after="0" w:line="240" w:lineRule="auto"/>
        <w:jc w:val="both"/>
        <w:rPr>
          <w:rFonts w:ascii="Arial" w:hAnsi="Arial" w:cs="Arial"/>
          <w:sz w:val="24"/>
          <w:szCs w:val="24"/>
        </w:rPr>
      </w:pPr>
    </w:p>
    <w:p w:rsidR="00F25AA4" w:rsidRDefault="00F25AA4" w:rsidP="00BD1F84">
      <w:pPr>
        <w:pStyle w:val="Heading1"/>
        <w:spacing w:after="240"/>
        <w:rPr>
          <w:rFonts w:ascii="Arial" w:hAnsi="Arial" w:cs="Arial"/>
          <w:b/>
          <w:bCs/>
          <w:color w:val="000000" w:themeColor="text1"/>
          <w:sz w:val="36"/>
        </w:rPr>
      </w:pPr>
      <w:bookmarkStart w:id="265" w:name="_Toc56866535"/>
      <w:r>
        <w:rPr>
          <w:rFonts w:ascii="Arial" w:hAnsi="Arial" w:cs="Arial"/>
          <w:b/>
          <w:bCs/>
          <w:color w:val="000000" w:themeColor="text1"/>
          <w:sz w:val="36"/>
        </w:rPr>
        <w:t>Fuentes bibliográficas fundamentales</w:t>
      </w:r>
      <w:bookmarkEnd w:id="265"/>
    </w:p>
    <w:p w:rsidR="003F6E14" w:rsidRDefault="003F6E14" w:rsidP="00BD1F84">
      <w:pPr>
        <w:jc w:val="both"/>
        <w:rPr>
          <w:rFonts w:ascii="Arial" w:hAnsi="Arial" w:cs="Arial"/>
          <w:sz w:val="24"/>
          <w:szCs w:val="24"/>
          <w:lang w:val="es-CU"/>
        </w:rPr>
      </w:pPr>
      <w:r>
        <w:rPr>
          <w:rFonts w:ascii="Arial" w:hAnsi="Arial" w:cs="Arial"/>
          <w:sz w:val="24"/>
          <w:szCs w:val="24"/>
          <w:lang w:val="es-CU"/>
        </w:rPr>
        <w:t xml:space="preserve">[1] </w:t>
      </w:r>
      <w:r w:rsidRPr="003F6E14">
        <w:rPr>
          <w:rFonts w:ascii="Arial" w:hAnsi="Arial" w:cs="Arial"/>
          <w:sz w:val="24"/>
          <w:szCs w:val="24"/>
          <w:lang w:val="es-CU"/>
        </w:rPr>
        <w:t>Beauperthuy Taibo, José Luis y Malave Polanco, Kristel: “Android, el sistema operativo de google para dispositivos móviles”. NEGOTIUM (www.revistanegotium.org.ve),2011.</w:t>
      </w:r>
    </w:p>
    <w:p w:rsidR="00B2144E" w:rsidRPr="003F6E14" w:rsidRDefault="00B2144E" w:rsidP="00BD1F84">
      <w:pPr>
        <w:jc w:val="both"/>
        <w:rPr>
          <w:rFonts w:ascii="Arial" w:hAnsi="Arial" w:cs="Arial"/>
          <w:sz w:val="24"/>
          <w:szCs w:val="24"/>
          <w:lang w:val="es-CU"/>
        </w:rPr>
      </w:pPr>
      <w:r w:rsidRPr="00B2144E">
        <w:rPr>
          <w:rFonts w:ascii="Arial" w:hAnsi="Arial" w:cs="Arial"/>
          <w:sz w:val="24"/>
          <w:szCs w:val="24"/>
          <w:lang w:val="es-CU"/>
        </w:rPr>
        <w:t>[</w:t>
      </w:r>
      <w:r w:rsidR="003F6E14">
        <w:rPr>
          <w:rFonts w:ascii="Arial" w:hAnsi="Arial" w:cs="Arial"/>
          <w:sz w:val="24"/>
          <w:szCs w:val="24"/>
          <w:lang w:val="es-CU"/>
        </w:rPr>
        <w:t>2</w:t>
      </w:r>
      <w:r w:rsidRPr="00B2144E">
        <w:rPr>
          <w:rFonts w:ascii="Arial" w:hAnsi="Arial" w:cs="Arial"/>
          <w:sz w:val="24"/>
          <w:szCs w:val="24"/>
          <w:lang w:val="es-CU"/>
        </w:rPr>
        <w:t xml:space="preserve">] Pastor Franco, José; Sarasa López, Miguel Ángel y Salazar Riaño, José Luis: “Criptografía digital: fundamentos y aplicaciones”, Ed. </w:t>
      </w:r>
      <w:r w:rsidRPr="003F6E14">
        <w:rPr>
          <w:rFonts w:ascii="Arial" w:hAnsi="Arial" w:cs="Arial"/>
          <w:sz w:val="24"/>
          <w:szCs w:val="24"/>
          <w:lang w:val="es-CU"/>
        </w:rPr>
        <w:t>Prensas Universitarias de Zaragoza, 1998.</w:t>
      </w:r>
    </w:p>
    <w:p w:rsidR="00B2144E" w:rsidRPr="004023BB" w:rsidRDefault="00B2144E" w:rsidP="00BD1F84">
      <w:pPr>
        <w:jc w:val="both"/>
        <w:rPr>
          <w:rFonts w:ascii="Arial" w:hAnsi="Arial" w:cs="Arial"/>
          <w:sz w:val="24"/>
          <w:szCs w:val="24"/>
          <w:lang w:val="es-CU"/>
        </w:rPr>
      </w:pPr>
      <w:r w:rsidRPr="004023BB">
        <w:rPr>
          <w:rFonts w:ascii="Arial" w:hAnsi="Arial" w:cs="Arial"/>
          <w:sz w:val="24"/>
          <w:szCs w:val="24"/>
          <w:lang w:val="es-CU"/>
        </w:rPr>
        <w:t>[</w:t>
      </w:r>
      <w:r w:rsidR="003F6E14" w:rsidRPr="004023BB">
        <w:rPr>
          <w:rFonts w:ascii="Arial" w:hAnsi="Arial" w:cs="Arial"/>
          <w:sz w:val="24"/>
          <w:szCs w:val="24"/>
          <w:lang w:val="es-CU"/>
        </w:rPr>
        <w:t>3</w:t>
      </w:r>
      <w:r w:rsidRPr="004023BB">
        <w:rPr>
          <w:rFonts w:ascii="Arial" w:hAnsi="Arial" w:cs="Arial"/>
          <w:sz w:val="24"/>
          <w:szCs w:val="24"/>
          <w:lang w:val="es-CU"/>
        </w:rPr>
        <w:t>] Menezes, Van Oorschot, A. P.:(1996) “Handbook of Applied Cryptography”.</w:t>
      </w:r>
    </w:p>
    <w:p w:rsidR="00BD1F84" w:rsidRPr="00BD1F84" w:rsidRDefault="00BD1F84" w:rsidP="00BD1F84">
      <w:pPr>
        <w:autoSpaceDE w:val="0"/>
        <w:autoSpaceDN w:val="0"/>
        <w:adjustRightInd w:val="0"/>
        <w:spacing w:after="0" w:line="240" w:lineRule="auto"/>
        <w:jc w:val="both"/>
        <w:rPr>
          <w:rFonts w:ascii="Arial" w:hAnsi="Arial" w:cs="Arial"/>
          <w:sz w:val="24"/>
          <w:szCs w:val="24"/>
          <w:lang w:val="es-CU"/>
        </w:rPr>
      </w:pPr>
      <w:r w:rsidRPr="00BD1F84">
        <w:rPr>
          <w:rFonts w:ascii="Arial" w:hAnsi="Arial" w:cs="Arial"/>
          <w:sz w:val="24"/>
          <w:szCs w:val="24"/>
          <w:lang w:val="es-CU"/>
        </w:rPr>
        <w:t>[4] Ing. Yran Marrero Travieso. La criptografía como elemento de la seguridad</w:t>
      </w:r>
    </w:p>
    <w:p w:rsidR="00BD1F84" w:rsidRPr="00BD1F84" w:rsidRDefault="00BD1F84" w:rsidP="00BD1F84">
      <w:pPr>
        <w:jc w:val="both"/>
        <w:rPr>
          <w:rFonts w:ascii="Arial" w:hAnsi="Arial" w:cs="Arial"/>
          <w:sz w:val="24"/>
          <w:szCs w:val="24"/>
          <w:lang w:val="es-CU"/>
        </w:rPr>
      </w:pPr>
      <w:r w:rsidRPr="00BD1F84">
        <w:rPr>
          <w:rFonts w:ascii="Arial" w:hAnsi="Arial" w:cs="Arial"/>
          <w:sz w:val="24"/>
          <w:szCs w:val="24"/>
          <w:lang w:val="es-CU"/>
        </w:rPr>
        <w:t xml:space="preserve">informática. </w:t>
      </w:r>
      <w:r w:rsidRPr="00BD1F84">
        <w:rPr>
          <w:rFonts w:ascii="Arial" w:hAnsi="Arial" w:cs="Arial"/>
          <w:i/>
          <w:iCs/>
          <w:sz w:val="24"/>
          <w:szCs w:val="24"/>
          <w:lang w:val="es-CU"/>
        </w:rPr>
        <w:t>ACIMED (www.acimed.sld.cu)</w:t>
      </w:r>
      <w:r w:rsidRPr="00BD1F84">
        <w:rPr>
          <w:rFonts w:ascii="Arial" w:hAnsi="Arial" w:cs="Arial"/>
          <w:sz w:val="24"/>
          <w:szCs w:val="24"/>
          <w:lang w:val="es-CU"/>
        </w:rPr>
        <w:t>, 2003.</w:t>
      </w:r>
    </w:p>
    <w:p w:rsidR="003F6E14" w:rsidRDefault="003F6E14" w:rsidP="00BD1F84">
      <w:pPr>
        <w:jc w:val="both"/>
        <w:rPr>
          <w:rFonts w:ascii="Arial" w:hAnsi="Arial" w:cs="Arial"/>
          <w:sz w:val="24"/>
          <w:szCs w:val="24"/>
          <w:lang w:val="en-US"/>
        </w:rPr>
      </w:pPr>
      <w:r w:rsidRPr="00B2144E">
        <w:rPr>
          <w:rFonts w:ascii="Arial" w:hAnsi="Arial" w:cs="Arial"/>
          <w:sz w:val="24"/>
          <w:szCs w:val="24"/>
          <w:lang w:val="en-US"/>
        </w:rPr>
        <w:t>[</w:t>
      </w:r>
      <w:r w:rsidR="00BD1F84">
        <w:rPr>
          <w:rFonts w:ascii="Arial" w:hAnsi="Arial" w:cs="Arial"/>
          <w:sz w:val="24"/>
          <w:szCs w:val="24"/>
          <w:lang w:val="en-US"/>
        </w:rPr>
        <w:t>5</w:t>
      </w:r>
      <w:r w:rsidRPr="00B2144E">
        <w:rPr>
          <w:rFonts w:ascii="Arial" w:hAnsi="Arial" w:cs="Arial"/>
          <w:sz w:val="24"/>
          <w:szCs w:val="24"/>
          <w:lang w:val="en-US"/>
        </w:rPr>
        <w:t>] G. J. Simmons, "A survey of Information Authentication". Contemporary Cryptology, The science of information integrity, ed. GJ Simmons, IEEE Press, New York, (1992)</w:t>
      </w:r>
    </w:p>
    <w:p w:rsidR="003F6E14" w:rsidRPr="004023BB" w:rsidRDefault="00B2144E" w:rsidP="00BD1F84">
      <w:pPr>
        <w:jc w:val="both"/>
        <w:rPr>
          <w:rFonts w:ascii="Arial" w:hAnsi="Arial" w:cs="Arial"/>
          <w:sz w:val="24"/>
          <w:szCs w:val="24"/>
          <w:lang w:val="es-CU"/>
        </w:rPr>
      </w:pPr>
      <w:r>
        <w:rPr>
          <w:rFonts w:ascii="Arial" w:hAnsi="Arial" w:cs="Arial"/>
          <w:sz w:val="24"/>
          <w:szCs w:val="24"/>
          <w:lang w:val="en-US"/>
        </w:rPr>
        <w:t>[</w:t>
      </w:r>
      <w:r w:rsidR="00BD1F84">
        <w:rPr>
          <w:rFonts w:ascii="Arial" w:hAnsi="Arial" w:cs="Arial"/>
          <w:sz w:val="24"/>
          <w:szCs w:val="24"/>
          <w:lang w:val="en-US"/>
        </w:rPr>
        <w:t>6</w:t>
      </w:r>
      <w:r>
        <w:rPr>
          <w:rFonts w:ascii="Arial" w:hAnsi="Arial" w:cs="Arial"/>
          <w:sz w:val="24"/>
          <w:szCs w:val="24"/>
          <w:lang w:val="en-US"/>
        </w:rPr>
        <w:t xml:space="preserve">] </w:t>
      </w:r>
      <w:r w:rsidRPr="00B2144E">
        <w:rPr>
          <w:rFonts w:ascii="Arial" w:hAnsi="Arial" w:cs="Arial"/>
          <w:sz w:val="24"/>
          <w:szCs w:val="24"/>
          <w:lang w:val="en-US"/>
        </w:rPr>
        <w:t xml:space="preserve">Shannon, Claude: “Communication theory of secrecy systems.” </w:t>
      </w:r>
      <w:r w:rsidRPr="004023BB">
        <w:rPr>
          <w:rFonts w:ascii="Arial" w:hAnsi="Arial" w:cs="Arial"/>
          <w:sz w:val="24"/>
          <w:szCs w:val="24"/>
          <w:lang w:val="es-CU"/>
        </w:rPr>
        <w:t>1949, Aranguren (2012).</w:t>
      </w:r>
    </w:p>
    <w:p w:rsidR="003F6E14" w:rsidRDefault="003F6E14" w:rsidP="00BD1F84">
      <w:pPr>
        <w:jc w:val="both"/>
        <w:rPr>
          <w:rFonts w:ascii="Arial" w:hAnsi="Arial" w:cs="Arial"/>
          <w:sz w:val="24"/>
          <w:szCs w:val="24"/>
          <w:lang w:val="es-CU"/>
        </w:rPr>
      </w:pPr>
      <w:r w:rsidRPr="003F6E14">
        <w:rPr>
          <w:rFonts w:ascii="Arial" w:hAnsi="Arial" w:cs="Arial"/>
          <w:sz w:val="24"/>
          <w:szCs w:val="24"/>
          <w:lang w:val="es-CU"/>
        </w:rPr>
        <w:t>[</w:t>
      </w:r>
      <w:r w:rsidR="00BD1F84">
        <w:rPr>
          <w:rFonts w:ascii="Arial" w:hAnsi="Arial" w:cs="Arial"/>
          <w:sz w:val="24"/>
          <w:szCs w:val="24"/>
          <w:lang w:val="es-CU"/>
        </w:rPr>
        <w:t>7</w:t>
      </w:r>
      <w:r w:rsidRPr="003F6E14">
        <w:rPr>
          <w:rFonts w:ascii="Arial" w:hAnsi="Arial" w:cs="Arial"/>
          <w:sz w:val="24"/>
          <w:szCs w:val="24"/>
          <w:lang w:val="es-CU"/>
        </w:rPr>
        <w:t>] Haider, Andrés; Menendez, Miranda y Medina Vargas, Yuri Tatiana: Comparación de algoritmos basados en la criptografía simétrica des, aes y 3des.REVISTA MUNDOFESC, 2015.</w:t>
      </w:r>
    </w:p>
    <w:p w:rsidR="003F6E14" w:rsidRPr="003F6E14" w:rsidRDefault="003F6E14" w:rsidP="00BD1F84">
      <w:pPr>
        <w:jc w:val="both"/>
        <w:rPr>
          <w:rFonts w:ascii="Arial" w:hAnsi="Arial" w:cs="Arial"/>
          <w:sz w:val="24"/>
          <w:szCs w:val="24"/>
          <w:lang w:val="es-CU"/>
        </w:rPr>
      </w:pPr>
      <w:r>
        <w:rPr>
          <w:rFonts w:ascii="Arial" w:hAnsi="Arial" w:cs="Arial"/>
          <w:sz w:val="24"/>
          <w:szCs w:val="24"/>
          <w:lang w:val="es-CU"/>
        </w:rPr>
        <w:t>[</w:t>
      </w:r>
      <w:r w:rsidR="00BD1F84">
        <w:rPr>
          <w:rFonts w:ascii="Arial" w:hAnsi="Arial" w:cs="Arial"/>
          <w:sz w:val="24"/>
          <w:szCs w:val="24"/>
          <w:lang w:val="es-CU"/>
        </w:rPr>
        <w:t>8</w:t>
      </w:r>
      <w:r>
        <w:rPr>
          <w:rFonts w:ascii="Arial" w:hAnsi="Arial" w:cs="Arial"/>
          <w:sz w:val="24"/>
          <w:szCs w:val="24"/>
          <w:lang w:val="es-CU"/>
        </w:rPr>
        <w:t xml:space="preserve">] </w:t>
      </w:r>
      <w:r w:rsidRPr="003F6E14">
        <w:rPr>
          <w:rFonts w:ascii="Arial" w:hAnsi="Arial" w:cs="Arial"/>
          <w:sz w:val="24"/>
          <w:szCs w:val="24"/>
          <w:lang w:val="es-CU"/>
        </w:rPr>
        <w:t>Layana Molina, Sara Noemí: Estudio comparativo de la eficiencia de los algoritmos criptográficos aes y rsa. Master’s thesis, Universidad Espíritu Santo, Samborondón-Ecuador, 2017.</w:t>
      </w:r>
    </w:p>
    <w:p w:rsidR="003F6E14" w:rsidRDefault="003F6E14" w:rsidP="00BD1F84">
      <w:pPr>
        <w:jc w:val="both"/>
        <w:rPr>
          <w:rFonts w:ascii="Arial" w:hAnsi="Arial" w:cs="Arial"/>
          <w:sz w:val="24"/>
          <w:szCs w:val="24"/>
          <w:lang w:val="es-CU"/>
        </w:rPr>
      </w:pPr>
      <w:r w:rsidRPr="00AE0486">
        <w:rPr>
          <w:rFonts w:ascii="Arial" w:hAnsi="Arial" w:cs="Arial"/>
          <w:sz w:val="24"/>
          <w:szCs w:val="24"/>
        </w:rPr>
        <w:t>[</w:t>
      </w:r>
      <w:r w:rsidR="00BD1F84">
        <w:rPr>
          <w:rFonts w:ascii="Arial" w:hAnsi="Arial" w:cs="Arial"/>
          <w:sz w:val="24"/>
          <w:szCs w:val="24"/>
        </w:rPr>
        <w:t>9</w:t>
      </w:r>
      <w:r w:rsidRPr="00AE0486">
        <w:rPr>
          <w:rFonts w:ascii="Arial" w:hAnsi="Arial" w:cs="Arial"/>
          <w:sz w:val="24"/>
          <w:szCs w:val="24"/>
        </w:rPr>
        <w:t xml:space="preserve">] </w:t>
      </w:r>
      <w:r w:rsidRPr="00AE0486">
        <w:rPr>
          <w:rFonts w:ascii="Arial" w:hAnsi="Arial" w:cs="Arial"/>
          <w:sz w:val="24"/>
          <w:szCs w:val="24"/>
          <w:lang w:val="es-CU"/>
        </w:rPr>
        <w:t xml:space="preserve">Android Developers. Android studio requisitos mínimos. </w:t>
      </w:r>
      <w:r w:rsidRPr="00AE0486">
        <w:rPr>
          <w:rFonts w:ascii="Arial" w:hAnsi="Arial" w:cs="Arial"/>
          <w:iCs/>
          <w:sz w:val="24"/>
          <w:szCs w:val="24"/>
          <w:lang w:val="es-CU"/>
        </w:rPr>
        <w:t>Disponible en: https://androidstudiofaqs.com/conceptos/android-studio-requisitos-minimos</w:t>
      </w:r>
      <w:r w:rsidRPr="00AE0486">
        <w:rPr>
          <w:rFonts w:ascii="Arial" w:hAnsi="Arial" w:cs="Arial"/>
          <w:sz w:val="24"/>
          <w:szCs w:val="24"/>
          <w:lang w:val="es-CU"/>
        </w:rPr>
        <w:t xml:space="preserve">, 2016. </w:t>
      </w:r>
    </w:p>
    <w:p w:rsidR="003F6E14" w:rsidRPr="003F6E14" w:rsidRDefault="003F6E14" w:rsidP="00AE0486">
      <w:pPr>
        <w:rPr>
          <w:rFonts w:ascii="Arial" w:hAnsi="Arial" w:cs="Arial"/>
          <w:sz w:val="24"/>
          <w:szCs w:val="24"/>
          <w:lang w:val="es-CU"/>
        </w:rPr>
      </w:pPr>
    </w:p>
    <w:sectPr w:rsidR="003F6E14" w:rsidRPr="003F6E14">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ecano" w:date="2020-12-19T08:03:00Z" w:initials="decano">
    <w:p w:rsidR="00176466" w:rsidRDefault="00176466">
      <w:pPr>
        <w:pStyle w:val="CommentText"/>
      </w:pPr>
      <w:r>
        <w:rPr>
          <w:rStyle w:val="CommentReference"/>
        </w:rPr>
        <w:annotationRef/>
      </w:r>
      <w:r>
        <w:t>Ponle protección</w:t>
      </w:r>
    </w:p>
  </w:comment>
  <w:comment w:id="1" w:author="decano" w:date="2020-12-19T08:03:00Z" w:initials="decano">
    <w:p w:rsidR="00176466" w:rsidRDefault="00176466">
      <w:pPr>
        <w:pStyle w:val="CommentText"/>
      </w:pPr>
      <w:r>
        <w:rPr>
          <w:rStyle w:val="CommentReference"/>
        </w:rPr>
        <w:annotationRef/>
      </w:r>
      <w:r>
        <w:t>Ponle Módulo video</w:t>
      </w:r>
    </w:p>
    <w:p w:rsidR="00176466" w:rsidRDefault="00176466">
      <w:pPr>
        <w:pStyle w:val="CommentText"/>
      </w:pPr>
    </w:p>
    <w:p w:rsidR="00176466" w:rsidRDefault="00176466">
      <w:pPr>
        <w:pStyle w:val="CommentText"/>
      </w:pPr>
      <w:r>
        <w:t xml:space="preserve">O algo así, pues no para todo en este </w:t>
      </w:r>
      <w:proofErr w:type="spellStart"/>
      <w:r>
        <w:t>tranajo</w:t>
      </w:r>
      <w:proofErr w:type="spellEnd"/>
    </w:p>
  </w:comment>
  <w:comment w:id="33" w:author="decano" w:date="2020-12-25T21:26:00Z" w:initials="decano">
    <w:p w:rsidR="000A11D7" w:rsidRDefault="000A11D7">
      <w:pPr>
        <w:pStyle w:val="CommentText"/>
      </w:pPr>
      <w:r>
        <w:rPr>
          <w:rStyle w:val="CommentReference"/>
        </w:rPr>
        <w:annotationRef/>
      </w:r>
      <w:r>
        <w:t xml:space="preserve">Entre las </w:t>
      </w:r>
      <w:proofErr w:type="spellStart"/>
      <w:r>
        <w:t>paabras</w:t>
      </w:r>
      <w:proofErr w:type="spellEnd"/>
      <w:r>
        <w:t xml:space="preserve"> claves tiene que aparecer la tecnología para capturar el video</w:t>
      </w:r>
    </w:p>
  </w:comment>
  <w:comment w:id="35" w:author="decano" w:date="2020-12-25T21:28:00Z" w:initials="decano">
    <w:p w:rsidR="000A11D7" w:rsidRDefault="000A11D7">
      <w:pPr>
        <w:pStyle w:val="CommentText"/>
      </w:pPr>
      <w:r>
        <w:rPr>
          <w:rStyle w:val="CommentReference"/>
        </w:rPr>
        <w:annotationRef/>
      </w:r>
      <w:r>
        <w:t xml:space="preserve">Esta introducción hay que mejorarla mucho, tiene que empezar por la motivación, y luego enunciar antecedentes. Revisa la </w:t>
      </w:r>
      <w:proofErr w:type="spellStart"/>
      <w:r>
        <w:t>intro</w:t>
      </w:r>
      <w:proofErr w:type="spellEnd"/>
      <w:r>
        <w:t xml:space="preserve"> del año pasado para que te des cuenta</w:t>
      </w:r>
    </w:p>
  </w:comment>
  <w:comment w:id="37" w:author="decano" w:date="2020-12-25T21:29:00Z" w:initials="decano">
    <w:p w:rsidR="000A11D7" w:rsidRDefault="000A11D7">
      <w:pPr>
        <w:pStyle w:val="CommentText"/>
      </w:pPr>
      <w:r>
        <w:rPr>
          <w:rStyle w:val="CommentReference"/>
        </w:rPr>
        <w:annotationRef/>
      </w:r>
      <w:proofErr w:type="spellStart"/>
      <w:r>
        <w:t>Pinesa</w:t>
      </w:r>
      <w:proofErr w:type="spellEnd"/>
      <w:r>
        <w:t xml:space="preserve"> en solo 3 objetivos específicos, básicamente el primero y el último están bien, solo mira a ver los del medio a ver como los puedes agrupar</w:t>
      </w:r>
    </w:p>
    <w:p w:rsidR="000A11D7" w:rsidRDefault="000A11D7">
      <w:pPr>
        <w:pStyle w:val="CommentText"/>
      </w:pPr>
    </w:p>
    <w:p w:rsidR="000A11D7" w:rsidRDefault="000A11D7">
      <w:pPr>
        <w:pStyle w:val="CommentText"/>
      </w:pPr>
      <w:r>
        <w:t>Faltan las tareas</w:t>
      </w:r>
    </w:p>
  </w:comment>
  <w:comment w:id="44" w:author="decano" w:date="2020-12-25T21:44:00Z" w:initials="decano">
    <w:p w:rsidR="000A11D7" w:rsidRDefault="000A11D7">
      <w:pPr>
        <w:pStyle w:val="CommentText"/>
      </w:pPr>
      <w:r>
        <w:rPr>
          <w:rStyle w:val="CommentReference"/>
        </w:rPr>
        <w:annotationRef/>
      </w:r>
      <w:r>
        <w:t xml:space="preserve">A ver </w:t>
      </w:r>
      <w:proofErr w:type="spellStart"/>
      <w:r>
        <w:t>jessica</w:t>
      </w:r>
      <w:proofErr w:type="spellEnd"/>
      <w:r>
        <w:t xml:space="preserve">, hay varias cosas </w:t>
      </w:r>
      <w:proofErr w:type="spellStart"/>
      <w:r>
        <w:t>mezcldas</w:t>
      </w:r>
      <w:proofErr w:type="spellEnd"/>
      <w:r>
        <w:t xml:space="preserve"> en esta descripción del negocio. Hay cosas del modelo de amenazas, cosas del negocio y cosas del sistema.</w:t>
      </w:r>
    </w:p>
    <w:p w:rsidR="000A11D7" w:rsidRDefault="000A11D7">
      <w:pPr>
        <w:pStyle w:val="CommentText"/>
      </w:pPr>
    </w:p>
    <w:p w:rsidR="000A11D7" w:rsidRDefault="000A11D7">
      <w:pPr>
        <w:pStyle w:val="CommentText"/>
      </w:pPr>
      <w:r>
        <w:t>Yo creo que aquí el negocio es básicamente que un usuario captura contenido por la cámara y el micrófono y esos archivos que pueden ser sensibles, pueden ser vistos por personas no autorizadas. Ese es el negocio que yo intentaría modelar</w:t>
      </w:r>
      <w:r w:rsidR="00C24B82">
        <w:t>.</w:t>
      </w:r>
    </w:p>
    <w:p w:rsidR="00C24B82" w:rsidRDefault="00C24B82">
      <w:pPr>
        <w:pStyle w:val="CommentText"/>
      </w:pPr>
    </w:p>
    <w:p w:rsidR="00C24B82" w:rsidRDefault="00C24B82">
      <w:pPr>
        <w:pStyle w:val="CommentText"/>
      </w:pPr>
      <w:r>
        <w:t>Ah, hay otra cosa y es cómo sería el negocio con la aplicación que tu propones en este trabajo. Los modelos que pones debajo se parecen más al nuevo negocio que al anterior.</w:t>
      </w:r>
    </w:p>
  </w:comment>
  <w:comment w:id="46" w:author="decano" w:date="2020-12-25T21:37:00Z" w:initials="decano">
    <w:p w:rsidR="00C24B82" w:rsidRDefault="00C24B82">
      <w:pPr>
        <w:pStyle w:val="CommentText"/>
      </w:pPr>
      <w:r>
        <w:rPr>
          <w:rStyle w:val="CommentReference"/>
        </w:rPr>
        <w:annotationRef/>
      </w:r>
      <w:r>
        <w:t>Todo esto es una oración completa, revisa redacción</w:t>
      </w:r>
    </w:p>
  </w:comment>
  <w:comment w:id="57" w:author="decano" w:date="2020-12-25T21:51:00Z" w:initials="decano">
    <w:p w:rsidR="00596756" w:rsidRDefault="00596756">
      <w:pPr>
        <w:pStyle w:val="CommentText"/>
      </w:pPr>
      <w:r>
        <w:rPr>
          <w:rStyle w:val="CommentReference"/>
        </w:rPr>
        <w:annotationRef/>
      </w:r>
      <w:proofErr w:type="spellStart"/>
      <w:r>
        <w:t>Exlica</w:t>
      </w:r>
      <w:proofErr w:type="spellEnd"/>
      <w:r>
        <w:t xml:space="preserve"> el tema de la contraseña, que si se inserta una contraseña que no sea la que se usó para cifrar los contenidos ya almacenados. Fíjate que en el diagrama no hay una actividad para comprobar contraseña y eso se debe a como empleas la contraseña.</w:t>
      </w:r>
    </w:p>
  </w:comment>
  <w:comment w:id="63" w:author="decano" w:date="2020-12-25T21:49:00Z" w:initials="decano">
    <w:p w:rsidR="00596756" w:rsidRDefault="00596756">
      <w:pPr>
        <w:pStyle w:val="CommentText"/>
      </w:pPr>
      <w:r>
        <w:rPr>
          <w:rStyle w:val="CommentReference"/>
        </w:rPr>
        <w:annotationRef/>
      </w:r>
      <w:r>
        <w:t>Aquí das una explicación de un proceso genérico que en verdad aplica para todos los tipos de contenidos, lo cual veo correcto.</w:t>
      </w:r>
    </w:p>
  </w:comment>
  <w:comment w:id="64" w:author="decano" w:date="2020-12-25T21:52:00Z" w:initials="decano">
    <w:p w:rsidR="00596756" w:rsidRDefault="00596756">
      <w:pPr>
        <w:pStyle w:val="CommentText"/>
      </w:pPr>
      <w:r>
        <w:rPr>
          <w:rStyle w:val="CommentReference"/>
        </w:rPr>
        <w:annotationRef/>
      </w:r>
      <w:r>
        <w:t xml:space="preserve">La actividad analizar información no me queda muy clara, supongo que ya sea que el usuario veo, </w:t>
      </w:r>
      <w:proofErr w:type="spellStart"/>
      <w:r>
        <w:t>escuhe</w:t>
      </w:r>
      <w:proofErr w:type="spellEnd"/>
      <w:r>
        <w:t xml:space="preserve"> lo que hay grabado</w:t>
      </w:r>
    </w:p>
  </w:comment>
  <w:comment w:id="83" w:author="decano" w:date="2020-12-25T22:10:00Z" w:initials="decano">
    <w:p w:rsidR="00384D23" w:rsidRDefault="00384D23">
      <w:pPr>
        <w:pStyle w:val="CommentText"/>
      </w:pPr>
      <w:r>
        <w:rPr>
          <w:rStyle w:val="CommentReference"/>
        </w:rPr>
        <w:annotationRef/>
      </w:r>
      <w:r>
        <w:t>Explica como es el proceso de comprobar si la calve es correcta o no</w:t>
      </w:r>
      <w:r w:rsidR="0090684B">
        <w:t>??</w:t>
      </w:r>
    </w:p>
  </w:comment>
  <w:comment w:id="84" w:author="decano" w:date="2020-12-25T22:04:00Z" w:initials="decano">
    <w:p w:rsidR="00384D23" w:rsidRDefault="00384D23">
      <w:pPr>
        <w:pStyle w:val="CommentText"/>
      </w:pPr>
      <w:r>
        <w:rPr>
          <w:rStyle w:val="CommentReference"/>
        </w:rPr>
        <w:annotationRef/>
      </w:r>
      <w:r>
        <w:t>A que te refieres con recopilar??</w:t>
      </w:r>
    </w:p>
  </w:comment>
  <w:comment w:id="88" w:author="decano" w:date="2020-12-25T21:56:00Z" w:initials="decano">
    <w:p w:rsidR="00596756" w:rsidRDefault="00596756">
      <w:pPr>
        <w:pStyle w:val="CommentText"/>
      </w:pPr>
      <w:r>
        <w:rPr>
          <w:rStyle w:val="CommentReference"/>
        </w:rPr>
        <w:annotationRef/>
      </w:r>
      <w:r>
        <w:t xml:space="preserve">Revisa pues la actividad de comprobar clave no es invocada desde seleccionar </w:t>
      </w:r>
      <w:proofErr w:type="spellStart"/>
      <w:r>
        <w:t>info</w:t>
      </w:r>
      <w:proofErr w:type="spellEnd"/>
      <w:r>
        <w:t xml:space="preserve"> sino desde recibir clave, revisa</w:t>
      </w:r>
      <w:r w:rsidR="00384D23">
        <w:t>.</w:t>
      </w:r>
    </w:p>
    <w:p w:rsidR="00384D23" w:rsidRDefault="00384D23">
      <w:pPr>
        <w:pStyle w:val="CommentText"/>
      </w:pPr>
    </w:p>
    <w:p w:rsidR="00384D23" w:rsidRDefault="00384D23">
      <w:pPr>
        <w:pStyle w:val="CommentText"/>
      </w:pPr>
      <w:r>
        <w:t xml:space="preserve">Si es visualizar </w:t>
      </w:r>
      <w:proofErr w:type="spellStart"/>
      <w:r>
        <w:t>info</w:t>
      </w:r>
      <w:proofErr w:type="spellEnd"/>
      <w:r>
        <w:t xml:space="preserve">, la actividad almacenar </w:t>
      </w:r>
      <w:proofErr w:type="spellStart"/>
      <w:r>
        <w:t>info</w:t>
      </w:r>
      <w:proofErr w:type="spellEnd"/>
      <w:r>
        <w:t xml:space="preserve"> no debe ser esa</w:t>
      </w:r>
    </w:p>
  </w:comment>
  <w:comment w:id="100" w:author="decano" w:date="2020-12-25T22:16:00Z" w:initials="decano">
    <w:p w:rsidR="0090684B" w:rsidRDefault="0090684B">
      <w:pPr>
        <w:pStyle w:val="CommentText"/>
      </w:pPr>
      <w:r>
        <w:rPr>
          <w:rStyle w:val="CommentReference"/>
        </w:rPr>
        <w:annotationRef/>
      </w:r>
      <w:r>
        <w:t>Esto explícalo mejor, basado en las cosas que muestras en el diagrama</w:t>
      </w:r>
    </w:p>
  </w:comment>
  <w:comment w:id="103" w:author="decano" w:date="2020-12-25T21:54:00Z" w:initials="decano">
    <w:p w:rsidR="00596756" w:rsidRDefault="00596756">
      <w:pPr>
        <w:pStyle w:val="CommentText"/>
      </w:pPr>
      <w:r>
        <w:rPr>
          <w:rStyle w:val="CommentReference"/>
        </w:rPr>
        <w:annotationRef/>
      </w:r>
      <w:r>
        <w:t xml:space="preserve">Especifica un poco </w:t>
      </w:r>
      <w:proofErr w:type="spellStart"/>
      <w:r>
        <w:t>mas</w:t>
      </w:r>
      <w:proofErr w:type="spellEnd"/>
      <w:r>
        <w:t xml:space="preserve"> esta api</w:t>
      </w:r>
    </w:p>
  </w:comment>
  <w:comment w:id="106" w:author="decano" w:date="2020-12-25T22:18:00Z" w:initials="decano">
    <w:p w:rsidR="006E0584" w:rsidRDefault="006E0584">
      <w:pPr>
        <w:pStyle w:val="CommentText"/>
      </w:pPr>
      <w:r>
        <w:rPr>
          <w:rStyle w:val="CommentReference"/>
        </w:rPr>
        <w:annotationRef/>
      </w:r>
      <w:r>
        <w:t xml:space="preserve">El nombre capturar api no es correcto, no me suena bien. A que te refieres con codificar información?? Esto son las cosas que tienes </w:t>
      </w:r>
      <w:proofErr w:type="spellStart"/>
      <w:r>
        <w:t>uqe</w:t>
      </w:r>
      <w:proofErr w:type="spellEnd"/>
      <w:r>
        <w:t xml:space="preserve"> explicar en el párrafo de arriba</w:t>
      </w:r>
    </w:p>
  </w:comment>
  <w:comment w:id="132" w:author="decano" w:date="2020-12-25T22:23:00Z" w:initials="decano">
    <w:p w:rsidR="006E0584" w:rsidRDefault="006E0584">
      <w:pPr>
        <w:pStyle w:val="CommentText"/>
      </w:pPr>
      <w:r>
        <w:rPr>
          <w:rStyle w:val="CommentReference"/>
        </w:rPr>
        <w:annotationRef/>
      </w:r>
      <w:r>
        <w:t>El objeto clave entra en la actividad cifrar</w:t>
      </w:r>
    </w:p>
  </w:comment>
  <w:comment w:id="135" w:author="decano" w:date="2020-12-25T22:26:00Z" w:initials="decano">
    <w:p w:rsidR="00A7700F" w:rsidRDefault="00A7700F">
      <w:pPr>
        <w:pStyle w:val="CommentText"/>
      </w:pPr>
      <w:r>
        <w:rPr>
          <w:rStyle w:val="CommentReference"/>
        </w:rPr>
        <w:annotationRef/>
      </w:r>
      <w:proofErr w:type="spellStart"/>
      <w:r>
        <w:t>Cual</w:t>
      </w:r>
      <w:proofErr w:type="spellEnd"/>
      <w:r>
        <w:t xml:space="preserve"> es el objetivo de seguridad  que </w:t>
      </w:r>
      <w:proofErr w:type="spellStart"/>
      <w:r>
        <w:t>tu</w:t>
      </w:r>
      <w:proofErr w:type="spellEnd"/>
      <w:r>
        <w:t xml:space="preserve"> vas a garantizar con esta herramienta??</w:t>
      </w:r>
    </w:p>
  </w:comment>
  <w:comment w:id="136" w:author="decano" w:date="2020-12-25T22:25:00Z" w:initials="decano">
    <w:p w:rsidR="00A7700F" w:rsidRDefault="00A7700F">
      <w:pPr>
        <w:pStyle w:val="CommentText"/>
      </w:pPr>
      <w:r>
        <w:rPr>
          <w:rStyle w:val="CommentReference"/>
        </w:rPr>
        <w:annotationRef/>
      </w:r>
      <w:r>
        <w:t xml:space="preserve">No se </w:t>
      </w:r>
      <w:proofErr w:type="spellStart"/>
      <w:r>
        <w:t>uqe</w:t>
      </w:r>
      <w:proofErr w:type="spellEnd"/>
      <w:r>
        <w:t xml:space="preserve"> es esto</w:t>
      </w:r>
    </w:p>
  </w:comment>
  <w:comment w:id="137" w:author="decano" w:date="2020-12-25T22:28:00Z" w:initials="decano">
    <w:p w:rsidR="00BB4056" w:rsidRDefault="00BB4056">
      <w:pPr>
        <w:pStyle w:val="CommentText"/>
      </w:pPr>
      <w:r>
        <w:rPr>
          <w:rStyle w:val="CommentReference"/>
        </w:rPr>
        <w:annotationRef/>
      </w:r>
      <w:r>
        <w:t>El modelo de amenazas no se hace a la nueva forma de proteger los contenidos, sino a la forma actual de trabajar con este tipo de contenidos. Es decir el modelo de amenazas es el que te dirá que tienes que garantizar el atributo de seguridad para lo cual vas a usar cifrado asimétrico. Por tanto arregla este modelo de amenaza</w:t>
      </w:r>
    </w:p>
  </w:comment>
  <w:comment w:id="139" w:author="decano" w:date="2020-12-25T22:28:00Z" w:initials="decano">
    <w:p w:rsidR="00BB4056" w:rsidRDefault="00BB4056">
      <w:pPr>
        <w:pStyle w:val="CommentText"/>
      </w:pPr>
      <w:r>
        <w:rPr>
          <w:rStyle w:val="CommentReference"/>
        </w:rPr>
        <w:annotationRef/>
      </w:r>
      <w:r>
        <w:t>Que algoritmo?</w:t>
      </w:r>
    </w:p>
  </w:comment>
  <w:comment w:id="151" w:author="decano" w:date="2020-12-25T22:30:00Z" w:initials="decano">
    <w:p w:rsidR="00BB4056" w:rsidRDefault="00BB4056">
      <w:pPr>
        <w:pStyle w:val="CommentText"/>
      </w:pPr>
      <w:r>
        <w:rPr>
          <w:rStyle w:val="CommentReference"/>
        </w:rPr>
        <w:annotationRef/>
      </w:r>
      <w:r>
        <w:t>Esto no aporta nada</w:t>
      </w:r>
    </w:p>
  </w:comment>
  <w:comment w:id="164" w:author="decano" w:date="2020-12-25T22:44:00Z" w:initials="decano">
    <w:p w:rsidR="00BB4056" w:rsidRDefault="00BB4056">
      <w:pPr>
        <w:pStyle w:val="CommentText"/>
      </w:pPr>
      <w:r>
        <w:rPr>
          <w:rStyle w:val="CommentReference"/>
        </w:rPr>
        <w:annotationRef/>
      </w:r>
      <w:r>
        <w:t xml:space="preserve">Arregla esto para que expliques con </w:t>
      </w:r>
      <w:proofErr w:type="spellStart"/>
      <w:r>
        <w:t>mas</w:t>
      </w:r>
      <w:proofErr w:type="spellEnd"/>
      <w:r>
        <w:t xml:space="preserve"> detalles como se captura en </w:t>
      </w:r>
      <w:proofErr w:type="spellStart"/>
      <w:r>
        <w:t>android</w:t>
      </w:r>
      <w:proofErr w:type="spellEnd"/>
      <w:r>
        <w:t xml:space="preserve"> el video, cuales son las api que hay y los métodos que </w:t>
      </w:r>
      <w:proofErr w:type="spellStart"/>
      <w:r>
        <w:t>hay</w:t>
      </w:r>
      <w:r w:rsidR="0044613D">
        <w:t>.para</w:t>
      </w:r>
      <w:proofErr w:type="spellEnd"/>
      <w:r w:rsidR="0044613D">
        <w:t xml:space="preserve"> todo esto usa un modelo de dominio</w:t>
      </w:r>
    </w:p>
  </w:comment>
  <w:comment w:id="165" w:author="decano" w:date="2020-12-25T22:39:00Z" w:initials="decano">
    <w:p w:rsidR="00BB4056" w:rsidRDefault="00BB4056">
      <w:pPr>
        <w:pStyle w:val="CommentText"/>
      </w:pPr>
      <w:r>
        <w:rPr>
          <w:rStyle w:val="CommentReference"/>
        </w:rPr>
        <w:annotationRef/>
      </w:r>
      <w:r>
        <w:t>Solo habla de video en este trabajo</w:t>
      </w:r>
    </w:p>
    <w:p w:rsidR="00BE585D" w:rsidRDefault="00BE585D">
      <w:pPr>
        <w:pStyle w:val="CommentText"/>
      </w:pPr>
    </w:p>
    <w:p w:rsidR="00BE585D" w:rsidRDefault="00BE585D">
      <w:pPr>
        <w:pStyle w:val="CommentText"/>
      </w:pPr>
      <w:r>
        <w:t xml:space="preserve">Antes de terminar escribe sobre </w:t>
      </w:r>
      <w:proofErr w:type="spellStart"/>
      <w:r>
        <w:t>apk</w:t>
      </w:r>
      <w:proofErr w:type="spellEnd"/>
      <w:r>
        <w:t xml:space="preserve"> similares a las que queremos para cifrar video, al menos que sirva como capturar requisitos o saber con </w:t>
      </w:r>
      <w:proofErr w:type="spellStart"/>
      <w:r>
        <w:t>que</w:t>
      </w:r>
      <w:proofErr w:type="spellEnd"/>
      <w:r>
        <w:t xml:space="preserve"> tecnología lo desarrollaron</w:t>
      </w:r>
    </w:p>
  </w:comment>
  <w:comment w:id="182" w:author="decano" w:date="2020-12-25T22:38:00Z" w:initials="decano">
    <w:p w:rsidR="00BE585D" w:rsidRDefault="00BE585D">
      <w:pPr>
        <w:pStyle w:val="CommentText"/>
      </w:pPr>
      <w:r>
        <w:rPr>
          <w:rStyle w:val="CommentReference"/>
        </w:rPr>
        <w:annotationRef/>
      </w:r>
      <w:r>
        <w:t xml:space="preserve">Mira, como este trabajo va sobre uno anterior no hace falta volver a hablar de criptografía, fíjate que vas a agregar un </w:t>
      </w:r>
      <w:proofErr w:type="spellStart"/>
      <w:r>
        <w:t>modulo</w:t>
      </w:r>
      <w:proofErr w:type="spellEnd"/>
      <w:r>
        <w:t xml:space="preserve"> a algo que ya existe.</w:t>
      </w:r>
    </w:p>
  </w:comment>
  <w:comment w:id="187" w:author="decano" w:date="2020-12-25T22:40:00Z" w:initials="decano">
    <w:p w:rsidR="00BE585D" w:rsidRDefault="00BE585D">
      <w:pPr>
        <w:pStyle w:val="CommentText"/>
      </w:pPr>
      <w:r>
        <w:rPr>
          <w:rStyle w:val="CommentReference"/>
        </w:rPr>
        <w:annotationRef/>
      </w:r>
      <w:r>
        <w:t>Reescribir estas conclusiones, no son conclusiones</w:t>
      </w:r>
    </w:p>
  </w:comment>
  <w:comment w:id="188" w:author="decano" w:date="2020-12-25T22:54:00Z" w:initials="decano">
    <w:p w:rsidR="0044613D" w:rsidRDefault="0044613D">
      <w:pPr>
        <w:pStyle w:val="CommentText"/>
      </w:pPr>
      <w:r>
        <w:rPr>
          <w:rStyle w:val="CommentReference"/>
        </w:rPr>
        <w:annotationRef/>
      </w:r>
      <w:r>
        <w:t>Después de leer el capítulo te recomiendo la siguiente estructura para el capítulo</w:t>
      </w:r>
    </w:p>
    <w:p w:rsidR="0044613D" w:rsidRDefault="0044613D">
      <w:pPr>
        <w:pStyle w:val="CommentText"/>
      </w:pPr>
    </w:p>
    <w:p w:rsidR="0044613D" w:rsidRDefault="0044613D" w:rsidP="0044613D">
      <w:pPr>
        <w:pStyle w:val="CommentText"/>
        <w:numPr>
          <w:ilvl w:val="0"/>
          <w:numId w:val="24"/>
        </w:numPr>
      </w:pPr>
      <w:r>
        <w:t>Modelo de amenaza</w:t>
      </w:r>
    </w:p>
    <w:p w:rsidR="006806C6" w:rsidRDefault="006806C6" w:rsidP="006806C6">
      <w:pPr>
        <w:pStyle w:val="CommentText"/>
      </w:pPr>
      <w:r>
        <w:t xml:space="preserve">Este modelo de amenaza es el inicial, es decir el modelo de amenaza que existe hoy para todos los usuarios que no tienen esta </w:t>
      </w:r>
      <w:proofErr w:type="spellStart"/>
      <w:r>
        <w:t>apk</w:t>
      </w:r>
      <w:proofErr w:type="spellEnd"/>
      <w:r>
        <w:t xml:space="preserve"> y almacenan contenidos </w:t>
      </w:r>
      <w:proofErr w:type="spellStart"/>
      <w:r>
        <w:t>multimedias</w:t>
      </w:r>
      <w:proofErr w:type="spellEnd"/>
      <w:r>
        <w:t xml:space="preserve"> en sus teléfonos.</w:t>
      </w:r>
    </w:p>
    <w:p w:rsidR="006806C6" w:rsidRDefault="006806C6" w:rsidP="006806C6">
      <w:pPr>
        <w:pStyle w:val="CommentText"/>
      </w:pPr>
    </w:p>
    <w:p w:rsidR="0044613D" w:rsidRDefault="0044613D" w:rsidP="0044613D">
      <w:pPr>
        <w:pStyle w:val="CommentText"/>
        <w:numPr>
          <w:ilvl w:val="0"/>
          <w:numId w:val="24"/>
        </w:numPr>
      </w:pPr>
      <w:r>
        <w:t>Aplicación móvil para la protección de contenido multimedia</w:t>
      </w:r>
    </w:p>
    <w:p w:rsidR="006806C6" w:rsidRDefault="006806C6" w:rsidP="006806C6">
      <w:pPr>
        <w:pStyle w:val="CommentText"/>
      </w:pPr>
      <w:r>
        <w:t xml:space="preserve">Aquí vas a describir brevemente lo que ya tienes. Usando algunos de los artefactos que </w:t>
      </w:r>
      <w:proofErr w:type="spellStart"/>
      <w:r>
        <w:t>usasate</w:t>
      </w:r>
      <w:proofErr w:type="spellEnd"/>
      <w:r>
        <w:t xml:space="preserve"> el año pasado para describir la solución. Tienes que dejar claro que en esta solución no estaba incluida la protección de video</w:t>
      </w:r>
    </w:p>
    <w:p w:rsidR="006806C6" w:rsidRDefault="006806C6" w:rsidP="006806C6">
      <w:pPr>
        <w:pStyle w:val="CommentText"/>
      </w:pPr>
    </w:p>
    <w:p w:rsidR="006806C6" w:rsidRDefault="006806C6" w:rsidP="006806C6">
      <w:pPr>
        <w:pStyle w:val="CommentText"/>
      </w:pPr>
      <w:proofErr w:type="spellStart"/>
      <w:r>
        <w:t>Temrina</w:t>
      </w:r>
      <w:proofErr w:type="spellEnd"/>
      <w:r>
        <w:t xml:space="preserve"> este epígrafe con un </w:t>
      </w:r>
      <w:proofErr w:type="spellStart"/>
      <w:r>
        <w:t>subepigrafe</w:t>
      </w:r>
      <w:proofErr w:type="spellEnd"/>
      <w:r>
        <w:t xml:space="preserve"> donde pongas los diagramas de actividad que tienes arriba</w:t>
      </w:r>
    </w:p>
    <w:p w:rsidR="006806C6" w:rsidRDefault="006806C6" w:rsidP="006806C6">
      <w:pPr>
        <w:pStyle w:val="CommentText"/>
      </w:pPr>
    </w:p>
    <w:p w:rsidR="0044613D" w:rsidRDefault="0044613D" w:rsidP="0044613D">
      <w:pPr>
        <w:pStyle w:val="CommentText"/>
        <w:numPr>
          <w:ilvl w:val="0"/>
          <w:numId w:val="24"/>
        </w:numPr>
      </w:pPr>
      <w:r>
        <w:t xml:space="preserve"> </w:t>
      </w:r>
      <w:r w:rsidRPr="0044613D">
        <w:t xml:space="preserve">Captura de video en </w:t>
      </w:r>
      <w:proofErr w:type="spellStart"/>
      <w:r w:rsidRPr="0044613D">
        <w:t>Android</w:t>
      </w:r>
      <w:proofErr w:type="spellEnd"/>
    </w:p>
    <w:p w:rsidR="006806C6" w:rsidRDefault="006806C6" w:rsidP="006806C6">
      <w:pPr>
        <w:pStyle w:val="CommentText"/>
        <w:ind w:left="1416" w:firstLine="708"/>
      </w:pPr>
      <w:r>
        <w:t>3.1 bibliotecas</w:t>
      </w:r>
    </w:p>
    <w:p w:rsidR="006806C6" w:rsidRDefault="006806C6" w:rsidP="006806C6">
      <w:pPr>
        <w:pStyle w:val="CommentText"/>
        <w:ind w:left="1416" w:firstLine="708"/>
      </w:pPr>
      <w:r>
        <w:t xml:space="preserve">3.2 </w:t>
      </w:r>
      <w:proofErr w:type="spellStart"/>
      <w:r>
        <w:t>apk</w:t>
      </w:r>
      <w:proofErr w:type="spellEnd"/>
      <w:r>
        <w:t xml:space="preserve"> para captura de video</w:t>
      </w:r>
    </w:p>
    <w:p w:rsidR="006806C6" w:rsidRDefault="006806C6" w:rsidP="006806C6">
      <w:pPr>
        <w:pStyle w:val="CommentText"/>
        <w:ind w:left="1416" w:firstLine="708"/>
      </w:pPr>
      <w:r>
        <w:t xml:space="preserve">3.3 </w:t>
      </w:r>
      <w:proofErr w:type="spellStart"/>
      <w:r>
        <w:t>apk</w:t>
      </w:r>
      <w:proofErr w:type="spellEnd"/>
      <w:r>
        <w:t xml:space="preserve"> para protección de video</w:t>
      </w:r>
    </w:p>
  </w:comment>
  <w:comment w:id="190" w:author="decano" w:date="2020-12-25T23:00:00Z" w:initials="decano">
    <w:p w:rsidR="00520D9D" w:rsidRDefault="00520D9D">
      <w:pPr>
        <w:pStyle w:val="CommentText"/>
      </w:pPr>
      <w:r>
        <w:rPr>
          <w:rStyle w:val="CommentReference"/>
        </w:rPr>
        <w:annotationRef/>
      </w:r>
      <w:r>
        <w:t>Jessica, este trabajo es para describir la solución del video, no la solución completa</w:t>
      </w:r>
    </w:p>
  </w:comment>
  <w:comment w:id="257" w:author="decano" w:date="2020-12-19T08:04:00Z" w:initials="decano">
    <w:p w:rsidR="00176466" w:rsidRDefault="00176466">
      <w:pPr>
        <w:pStyle w:val="CommentText"/>
      </w:pPr>
      <w:r>
        <w:rPr>
          <w:rStyle w:val="CommentReference"/>
        </w:rPr>
        <w:annotationRef/>
      </w:r>
      <w:r>
        <w:t xml:space="preserve">Pásalo al </w:t>
      </w:r>
      <w:proofErr w:type="spellStart"/>
      <w:r>
        <w:t>cap</w:t>
      </w:r>
      <w:proofErr w:type="spellEnd"/>
      <w:r>
        <w:t xml:space="preserve"> 1</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harterBT-Bold">
    <w:panose1 w:val="00000000000000000000"/>
    <w:charset w:val="00"/>
    <w:family w:val="auto"/>
    <w:notTrueType/>
    <w:pitch w:val="default"/>
    <w:sig w:usb0="00000003" w:usb1="00000000" w:usb2="00000000" w:usb3="00000000" w:csb0="00000001" w:csb1="00000000"/>
  </w:font>
  <w:font w:name="CharterBT-Roman">
    <w:panose1 w:val="00000000000000000000"/>
    <w:charset w:val="00"/>
    <w:family w:val="auto"/>
    <w:notTrueType/>
    <w:pitch w:val="default"/>
    <w:sig w:usb0="00000003" w:usb1="00000000" w:usb2="00000000" w:usb3="00000000" w:csb0="00000001" w:csb1="00000000"/>
  </w:font>
  <w:font w:name="Gungsuh">
    <w:altName w:val="Malgun Gothic Semilight"/>
    <w:charset w:val="81"/>
    <w:family w:val="roman"/>
    <w:pitch w:val="variable"/>
    <w:sig w:usb0="B00002AF" w:usb1="69D77CFB" w:usb2="00000030" w:usb3="00000000" w:csb0="0008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6531"/>
    <w:multiLevelType w:val="hybridMultilevel"/>
    <w:tmpl w:val="A404A656"/>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C575F4"/>
    <w:multiLevelType w:val="hybridMultilevel"/>
    <w:tmpl w:val="E4064AA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10C22615"/>
    <w:multiLevelType w:val="hybridMultilevel"/>
    <w:tmpl w:val="4D9CD270"/>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3">
    <w:nsid w:val="15174134"/>
    <w:multiLevelType w:val="hybridMultilevel"/>
    <w:tmpl w:val="661479C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4">
    <w:nsid w:val="18576C6C"/>
    <w:multiLevelType w:val="multilevel"/>
    <w:tmpl w:val="4DE82EE8"/>
    <w:lvl w:ilvl="0">
      <w:start w:val="1"/>
      <w:numFmt w:val="decimal"/>
      <w:lvlText w:val="%1."/>
      <w:lvlJc w:val="left"/>
      <w:pPr>
        <w:ind w:left="480" w:hanging="4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nsid w:val="27180EA9"/>
    <w:multiLevelType w:val="multilevel"/>
    <w:tmpl w:val="B854FD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2AF53BDF"/>
    <w:multiLevelType w:val="hybridMultilevel"/>
    <w:tmpl w:val="66D0C8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7">
    <w:nsid w:val="2B2A2E88"/>
    <w:multiLevelType w:val="hybridMultilevel"/>
    <w:tmpl w:val="AA366FA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2CA31919"/>
    <w:multiLevelType w:val="multilevel"/>
    <w:tmpl w:val="B48CEE5C"/>
    <w:lvl w:ilvl="0">
      <w:start w:val="1"/>
      <w:numFmt w:val="decimal"/>
      <w:lvlText w:val="%1."/>
      <w:lvlJc w:val="left"/>
      <w:pPr>
        <w:ind w:left="360" w:hanging="360"/>
      </w:pPr>
    </w:lvl>
    <w:lvl w:ilvl="1">
      <w:start w:val="1"/>
      <w:numFmt w:val="decimal"/>
      <w:isLgl/>
      <w:lvlText w:val="%1.%2"/>
      <w:lvlJc w:val="left"/>
      <w:pPr>
        <w:ind w:left="396" w:hanging="39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nsid w:val="35B04CA8"/>
    <w:multiLevelType w:val="hybridMultilevel"/>
    <w:tmpl w:val="252C91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DF17A69"/>
    <w:multiLevelType w:val="hybridMultilevel"/>
    <w:tmpl w:val="B8D420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F641884"/>
    <w:multiLevelType w:val="hybridMultilevel"/>
    <w:tmpl w:val="73342EEA"/>
    <w:lvl w:ilvl="0" w:tplc="04090001">
      <w:start w:val="1"/>
      <w:numFmt w:val="bullet"/>
      <w:lvlText w:val=""/>
      <w:lvlJc w:val="left"/>
      <w:pPr>
        <w:ind w:left="501" w:hanging="360"/>
      </w:pPr>
      <w:rPr>
        <w:rFonts w:ascii="Symbol" w:hAnsi="Symbol" w:hint="default"/>
      </w:rPr>
    </w:lvl>
    <w:lvl w:ilvl="1" w:tplc="04090003" w:tentative="1">
      <w:start w:val="1"/>
      <w:numFmt w:val="bullet"/>
      <w:lvlText w:val="o"/>
      <w:lvlJc w:val="left"/>
      <w:pPr>
        <w:ind w:left="1221" w:hanging="360"/>
      </w:pPr>
      <w:rPr>
        <w:rFonts w:ascii="Courier New" w:hAnsi="Courier New" w:cs="Courier New" w:hint="default"/>
      </w:rPr>
    </w:lvl>
    <w:lvl w:ilvl="2" w:tplc="04090005" w:tentative="1">
      <w:start w:val="1"/>
      <w:numFmt w:val="bullet"/>
      <w:lvlText w:val=""/>
      <w:lvlJc w:val="left"/>
      <w:pPr>
        <w:ind w:left="1941" w:hanging="360"/>
      </w:pPr>
      <w:rPr>
        <w:rFonts w:ascii="Wingdings" w:hAnsi="Wingdings" w:hint="default"/>
      </w:rPr>
    </w:lvl>
    <w:lvl w:ilvl="3" w:tplc="04090001" w:tentative="1">
      <w:start w:val="1"/>
      <w:numFmt w:val="bullet"/>
      <w:lvlText w:val=""/>
      <w:lvlJc w:val="left"/>
      <w:pPr>
        <w:ind w:left="2661" w:hanging="360"/>
      </w:pPr>
      <w:rPr>
        <w:rFonts w:ascii="Symbol" w:hAnsi="Symbol" w:hint="default"/>
      </w:rPr>
    </w:lvl>
    <w:lvl w:ilvl="4" w:tplc="04090003" w:tentative="1">
      <w:start w:val="1"/>
      <w:numFmt w:val="bullet"/>
      <w:lvlText w:val="o"/>
      <w:lvlJc w:val="left"/>
      <w:pPr>
        <w:ind w:left="3381" w:hanging="360"/>
      </w:pPr>
      <w:rPr>
        <w:rFonts w:ascii="Courier New" w:hAnsi="Courier New" w:cs="Courier New" w:hint="default"/>
      </w:rPr>
    </w:lvl>
    <w:lvl w:ilvl="5" w:tplc="04090005" w:tentative="1">
      <w:start w:val="1"/>
      <w:numFmt w:val="bullet"/>
      <w:lvlText w:val=""/>
      <w:lvlJc w:val="left"/>
      <w:pPr>
        <w:ind w:left="4101" w:hanging="360"/>
      </w:pPr>
      <w:rPr>
        <w:rFonts w:ascii="Wingdings" w:hAnsi="Wingdings" w:hint="default"/>
      </w:rPr>
    </w:lvl>
    <w:lvl w:ilvl="6" w:tplc="04090001" w:tentative="1">
      <w:start w:val="1"/>
      <w:numFmt w:val="bullet"/>
      <w:lvlText w:val=""/>
      <w:lvlJc w:val="left"/>
      <w:pPr>
        <w:ind w:left="4821" w:hanging="360"/>
      </w:pPr>
      <w:rPr>
        <w:rFonts w:ascii="Symbol" w:hAnsi="Symbol" w:hint="default"/>
      </w:rPr>
    </w:lvl>
    <w:lvl w:ilvl="7" w:tplc="04090003" w:tentative="1">
      <w:start w:val="1"/>
      <w:numFmt w:val="bullet"/>
      <w:lvlText w:val="o"/>
      <w:lvlJc w:val="left"/>
      <w:pPr>
        <w:ind w:left="5541" w:hanging="360"/>
      </w:pPr>
      <w:rPr>
        <w:rFonts w:ascii="Courier New" w:hAnsi="Courier New" w:cs="Courier New" w:hint="default"/>
      </w:rPr>
    </w:lvl>
    <w:lvl w:ilvl="8" w:tplc="04090005" w:tentative="1">
      <w:start w:val="1"/>
      <w:numFmt w:val="bullet"/>
      <w:lvlText w:val=""/>
      <w:lvlJc w:val="left"/>
      <w:pPr>
        <w:ind w:left="6261" w:hanging="360"/>
      </w:pPr>
      <w:rPr>
        <w:rFonts w:ascii="Wingdings" w:hAnsi="Wingdings" w:hint="default"/>
      </w:rPr>
    </w:lvl>
  </w:abstractNum>
  <w:abstractNum w:abstractNumId="12">
    <w:nsid w:val="45C96DAA"/>
    <w:multiLevelType w:val="hybridMultilevel"/>
    <w:tmpl w:val="DF5A2B18"/>
    <w:lvl w:ilvl="0" w:tplc="4D5889DA">
      <w:start w:val="2"/>
      <w:numFmt w:val="bullet"/>
      <w:lvlText w:val="-"/>
      <w:lvlJc w:val="left"/>
      <w:pPr>
        <w:ind w:left="360" w:hanging="360"/>
      </w:pPr>
      <w:rPr>
        <w:rFonts w:ascii="Arial" w:eastAsia="Calibr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BC179DE"/>
    <w:multiLevelType w:val="hybridMultilevel"/>
    <w:tmpl w:val="E0FA77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1700AD"/>
    <w:multiLevelType w:val="hybridMultilevel"/>
    <w:tmpl w:val="6D666D32"/>
    <w:lvl w:ilvl="0" w:tplc="0C0A0001">
      <w:start w:val="1"/>
      <w:numFmt w:val="bullet"/>
      <w:lvlText w:val=""/>
      <w:lvlJc w:val="left"/>
      <w:pPr>
        <w:ind w:left="788" w:hanging="360"/>
      </w:pPr>
      <w:rPr>
        <w:rFonts w:ascii="Symbol" w:hAnsi="Symbol" w:hint="default"/>
      </w:rPr>
    </w:lvl>
    <w:lvl w:ilvl="1" w:tplc="0C0A0003" w:tentative="1">
      <w:start w:val="1"/>
      <w:numFmt w:val="bullet"/>
      <w:lvlText w:val="o"/>
      <w:lvlJc w:val="left"/>
      <w:pPr>
        <w:ind w:left="1508" w:hanging="360"/>
      </w:pPr>
      <w:rPr>
        <w:rFonts w:ascii="Courier New" w:hAnsi="Courier New" w:cs="Courier New" w:hint="default"/>
      </w:rPr>
    </w:lvl>
    <w:lvl w:ilvl="2" w:tplc="0C0A0005" w:tentative="1">
      <w:start w:val="1"/>
      <w:numFmt w:val="bullet"/>
      <w:lvlText w:val=""/>
      <w:lvlJc w:val="left"/>
      <w:pPr>
        <w:ind w:left="2228" w:hanging="360"/>
      </w:pPr>
      <w:rPr>
        <w:rFonts w:ascii="Wingdings" w:hAnsi="Wingdings" w:hint="default"/>
      </w:rPr>
    </w:lvl>
    <w:lvl w:ilvl="3" w:tplc="0C0A0001" w:tentative="1">
      <w:start w:val="1"/>
      <w:numFmt w:val="bullet"/>
      <w:lvlText w:val=""/>
      <w:lvlJc w:val="left"/>
      <w:pPr>
        <w:ind w:left="2948" w:hanging="360"/>
      </w:pPr>
      <w:rPr>
        <w:rFonts w:ascii="Symbol" w:hAnsi="Symbol" w:hint="default"/>
      </w:rPr>
    </w:lvl>
    <w:lvl w:ilvl="4" w:tplc="0C0A0003" w:tentative="1">
      <w:start w:val="1"/>
      <w:numFmt w:val="bullet"/>
      <w:lvlText w:val="o"/>
      <w:lvlJc w:val="left"/>
      <w:pPr>
        <w:ind w:left="3668" w:hanging="360"/>
      </w:pPr>
      <w:rPr>
        <w:rFonts w:ascii="Courier New" w:hAnsi="Courier New" w:cs="Courier New" w:hint="default"/>
      </w:rPr>
    </w:lvl>
    <w:lvl w:ilvl="5" w:tplc="0C0A0005" w:tentative="1">
      <w:start w:val="1"/>
      <w:numFmt w:val="bullet"/>
      <w:lvlText w:val=""/>
      <w:lvlJc w:val="left"/>
      <w:pPr>
        <w:ind w:left="4388" w:hanging="360"/>
      </w:pPr>
      <w:rPr>
        <w:rFonts w:ascii="Wingdings" w:hAnsi="Wingdings" w:hint="default"/>
      </w:rPr>
    </w:lvl>
    <w:lvl w:ilvl="6" w:tplc="0C0A0001" w:tentative="1">
      <w:start w:val="1"/>
      <w:numFmt w:val="bullet"/>
      <w:lvlText w:val=""/>
      <w:lvlJc w:val="left"/>
      <w:pPr>
        <w:ind w:left="5108" w:hanging="360"/>
      </w:pPr>
      <w:rPr>
        <w:rFonts w:ascii="Symbol" w:hAnsi="Symbol" w:hint="default"/>
      </w:rPr>
    </w:lvl>
    <w:lvl w:ilvl="7" w:tplc="0C0A0003" w:tentative="1">
      <w:start w:val="1"/>
      <w:numFmt w:val="bullet"/>
      <w:lvlText w:val="o"/>
      <w:lvlJc w:val="left"/>
      <w:pPr>
        <w:ind w:left="5828" w:hanging="360"/>
      </w:pPr>
      <w:rPr>
        <w:rFonts w:ascii="Courier New" w:hAnsi="Courier New" w:cs="Courier New" w:hint="default"/>
      </w:rPr>
    </w:lvl>
    <w:lvl w:ilvl="8" w:tplc="0C0A0005" w:tentative="1">
      <w:start w:val="1"/>
      <w:numFmt w:val="bullet"/>
      <w:lvlText w:val=""/>
      <w:lvlJc w:val="left"/>
      <w:pPr>
        <w:ind w:left="6548" w:hanging="360"/>
      </w:pPr>
      <w:rPr>
        <w:rFonts w:ascii="Wingdings" w:hAnsi="Wingdings" w:hint="default"/>
      </w:rPr>
    </w:lvl>
  </w:abstractNum>
  <w:abstractNum w:abstractNumId="15">
    <w:nsid w:val="59E9767C"/>
    <w:multiLevelType w:val="hybridMultilevel"/>
    <w:tmpl w:val="8640AB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AD02F53"/>
    <w:multiLevelType w:val="hybridMultilevel"/>
    <w:tmpl w:val="A02E83EA"/>
    <w:lvl w:ilvl="0" w:tplc="0C0A0003">
      <w:start w:val="1"/>
      <w:numFmt w:val="bullet"/>
      <w:lvlText w:val="o"/>
      <w:lvlJc w:val="left"/>
      <w:pPr>
        <w:ind w:left="644" w:hanging="360"/>
      </w:pPr>
      <w:rPr>
        <w:rFonts w:ascii="Courier New" w:hAnsi="Courier New" w:cs="Courier New" w:hint="default"/>
      </w:rPr>
    </w:lvl>
    <w:lvl w:ilvl="1" w:tplc="0C0A0003" w:tentative="1">
      <w:start w:val="1"/>
      <w:numFmt w:val="bullet"/>
      <w:lvlText w:val="o"/>
      <w:lvlJc w:val="left"/>
      <w:pPr>
        <w:ind w:left="1364" w:hanging="360"/>
      </w:pPr>
      <w:rPr>
        <w:rFonts w:ascii="Courier New" w:hAnsi="Courier New" w:cs="Courier New" w:hint="default"/>
      </w:rPr>
    </w:lvl>
    <w:lvl w:ilvl="2" w:tplc="0C0A0005" w:tentative="1">
      <w:start w:val="1"/>
      <w:numFmt w:val="bullet"/>
      <w:lvlText w:val=""/>
      <w:lvlJc w:val="left"/>
      <w:pPr>
        <w:ind w:left="2084" w:hanging="360"/>
      </w:pPr>
      <w:rPr>
        <w:rFonts w:ascii="Wingdings" w:hAnsi="Wingdings" w:hint="default"/>
      </w:rPr>
    </w:lvl>
    <w:lvl w:ilvl="3" w:tplc="0C0A0001" w:tentative="1">
      <w:start w:val="1"/>
      <w:numFmt w:val="bullet"/>
      <w:lvlText w:val=""/>
      <w:lvlJc w:val="left"/>
      <w:pPr>
        <w:ind w:left="2804" w:hanging="360"/>
      </w:pPr>
      <w:rPr>
        <w:rFonts w:ascii="Symbol" w:hAnsi="Symbol" w:hint="default"/>
      </w:rPr>
    </w:lvl>
    <w:lvl w:ilvl="4" w:tplc="0C0A0003" w:tentative="1">
      <w:start w:val="1"/>
      <w:numFmt w:val="bullet"/>
      <w:lvlText w:val="o"/>
      <w:lvlJc w:val="left"/>
      <w:pPr>
        <w:ind w:left="3524" w:hanging="360"/>
      </w:pPr>
      <w:rPr>
        <w:rFonts w:ascii="Courier New" w:hAnsi="Courier New" w:cs="Courier New" w:hint="default"/>
      </w:rPr>
    </w:lvl>
    <w:lvl w:ilvl="5" w:tplc="0C0A0005" w:tentative="1">
      <w:start w:val="1"/>
      <w:numFmt w:val="bullet"/>
      <w:lvlText w:val=""/>
      <w:lvlJc w:val="left"/>
      <w:pPr>
        <w:ind w:left="4244" w:hanging="360"/>
      </w:pPr>
      <w:rPr>
        <w:rFonts w:ascii="Wingdings" w:hAnsi="Wingdings" w:hint="default"/>
      </w:rPr>
    </w:lvl>
    <w:lvl w:ilvl="6" w:tplc="0C0A0001" w:tentative="1">
      <w:start w:val="1"/>
      <w:numFmt w:val="bullet"/>
      <w:lvlText w:val=""/>
      <w:lvlJc w:val="left"/>
      <w:pPr>
        <w:ind w:left="4964" w:hanging="360"/>
      </w:pPr>
      <w:rPr>
        <w:rFonts w:ascii="Symbol" w:hAnsi="Symbol" w:hint="default"/>
      </w:rPr>
    </w:lvl>
    <w:lvl w:ilvl="7" w:tplc="0C0A0003" w:tentative="1">
      <w:start w:val="1"/>
      <w:numFmt w:val="bullet"/>
      <w:lvlText w:val="o"/>
      <w:lvlJc w:val="left"/>
      <w:pPr>
        <w:ind w:left="5684" w:hanging="360"/>
      </w:pPr>
      <w:rPr>
        <w:rFonts w:ascii="Courier New" w:hAnsi="Courier New" w:cs="Courier New" w:hint="default"/>
      </w:rPr>
    </w:lvl>
    <w:lvl w:ilvl="8" w:tplc="0C0A0005" w:tentative="1">
      <w:start w:val="1"/>
      <w:numFmt w:val="bullet"/>
      <w:lvlText w:val=""/>
      <w:lvlJc w:val="left"/>
      <w:pPr>
        <w:ind w:left="6404" w:hanging="360"/>
      </w:pPr>
      <w:rPr>
        <w:rFonts w:ascii="Wingdings" w:hAnsi="Wingdings" w:hint="default"/>
      </w:rPr>
    </w:lvl>
  </w:abstractNum>
  <w:abstractNum w:abstractNumId="17">
    <w:nsid w:val="5AFC5172"/>
    <w:multiLevelType w:val="multilevel"/>
    <w:tmpl w:val="B854FD8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CE634BF"/>
    <w:multiLevelType w:val="hybridMultilevel"/>
    <w:tmpl w:val="A7F4EE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64C2295D"/>
    <w:multiLevelType w:val="multilevel"/>
    <w:tmpl w:val="601EDA9C"/>
    <w:lvl w:ilvl="0">
      <w:start w:val="1"/>
      <w:numFmt w:val="decimal"/>
      <w:lvlText w:val="%1."/>
      <w:lvlJc w:val="left"/>
      <w:pPr>
        <w:ind w:left="360" w:hanging="360"/>
      </w:pPr>
    </w:lvl>
    <w:lvl w:ilvl="1">
      <w:start w:val="8"/>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nsid w:val="66592C85"/>
    <w:multiLevelType w:val="hybridMultilevel"/>
    <w:tmpl w:val="24CE5B1E"/>
    <w:lvl w:ilvl="0" w:tplc="0824D0D0">
      <w:start w:val="1"/>
      <w:numFmt w:val="decimal"/>
      <w:lvlText w:val="%1-"/>
      <w:lvlJc w:val="left"/>
      <w:pPr>
        <w:ind w:left="502"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6CC520E6"/>
    <w:multiLevelType w:val="hybridMultilevel"/>
    <w:tmpl w:val="83C22E6E"/>
    <w:lvl w:ilvl="0" w:tplc="EBE09D86">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2">
    <w:nsid w:val="713D6F10"/>
    <w:multiLevelType w:val="hybridMultilevel"/>
    <w:tmpl w:val="F0C0BCD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7BBA5BDC"/>
    <w:multiLevelType w:val="hybridMultilevel"/>
    <w:tmpl w:val="A3487F94"/>
    <w:lvl w:ilvl="0" w:tplc="EBE09D86">
      <w:numFmt w:val="bullet"/>
      <w:lvlText w:val="-"/>
      <w:lvlJc w:val="left"/>
      <w:pPr>
        <w:ind w:left="360" w:hanging="360"/>
      </w:pPr>
      <w:rPr>
        <w:rFonts w:ascii="Calibri" w:eastAsia="Calibri" w:hAnsi="Calibri" w:cs="Calibr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18"/>
  </w:num>
  <w:num w:numId="4">
    <w:abstractNumId w:val="7"/>
  </w:num>
  <w:num w:numId="5">
    <w:abstractNumId w:val="14"/>
  </w:num>
  <w:num w:numId="6">
    <w:abstractNumId w:val="3"/>
  </w:num>
  <w:num w:numId="7">
    <w:abstractNumId w:val="10"/>
  </w:num>
  <w:num w:numId="8">
    <w:abstractNumId w:val="20"/>
  </w:num>
  <w:num w:numId="9">
    <w:abstractNumId w:val="4"/>
  </w:num>
  <w:num w:numId="10">
    <w:abstractNumId w:val="6"/>
  </w:num>
  <w:num w:numId="11">
    <w:abstractNumId w:val="0"/>
  </w:num>
  <w:num w:numId="12">
    <w:abstractNumId w:val="2"/>
  </w:num>
  <w:num w:numId="13">
    <w:abstractNumId w:val="16"/>
  </w:num>
  <w:num w:numId="14">
    <w:abstractNumId w:val="22"/>
  </w:num>
  <w:num w:numId="15">
    <w:abstractNumId w:val="8"/>
  </w:num>
  <w:num w:numId="16">
    <w:abstractNumId w:val="19"/>
  </w:num>
  <w:num w:numId="17">
    <w:abstractNumId w:val="23"/>
  </w:num>
  <w:num w:numId="18">
    <w:abstractNumId w:val="21"/>
  </w:num>
  <w:num w:numId="19">
    <w:abstractNumId w:val="12"/>
  </w:num>
  <w:num w:numId="20">
    <w:abstractNumId w:val="9"/>
  </w:num>
  <w:num w:numId="21">
    <w:abstractNumId w:val="5"/>
  </w:num>
  <w:num w:numId="22">
    <w:abstractNumId w:val="11"/>
  </w:num>
  <w:num w:numId="23">
    <w:abstractNumId w:val="17"/>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08B"/>
    <w:rsid w:val="00046FE1"/>
    <w:rsid w:val="000500E0"/>
    <w:rsid w:val="000816D4"/>
    <w:rsid w:val="000A11D7"/>
    <w:rsid w:val="00170658"/>
    <w:rsid w:val="00176466"/>
    <w:rsid w:val="001C35BD"/>
    <w:rsid w:val="001C7CE9"/>
    <w:rsid w:val="00214AC8"/>
    <w:rsid w:val="00242680"/>
    <w:rsid w:val="002A31E7"/>
    <w:rsid w:val="00384D23"/>
    <w:rsid w:val="003E7D89"/>
    <w:rsid w:val="003F6E14"/>
    <w:rsid w:val="004023BB"/>
    <w:rsid w:val="00406C81"/>
    <w:rsid w:val="0044613D"/>
    <w:rsid w:val="00484BEA"/>
    <w:rsid w:val="00485A1B"/>
    <w:rsid w:val="004B3B68"/>
    <w:rsid w:val="004E7246"/>
    <w:rsid w:val="00520D9D"/>
    <w:rsid w:val="00566E37"/>
    <w:rsid w:val="00596756"/>
    <w:rsid w:val="005B1B92"/>
    <w:rsid w:val="005F67C4"/>
    <w:rsid w:val="00611C0F"/>
    <w:rsid w:val="0061785F"/>
    <w:rsid w:val="006806C6"/>
    <w:rsid w:val="006846CD"/>
    <w:rsid w:val="006E0584"/>
    <w:rsid w:val="00731AAE"/>
    <w:rsid w:val="00752CA7"/>
    <w:rsid w:val="00767AA7"/>
    <w:rsid w:val="00770D54"/>
    <w:rsid w:val="0077122B"/>
    <w:rsid w:val="007B117D"/>
    <w:rsid w:val="007E2193"/>
    <w:rsid w:val="00812F55"/>
    <w:rsid w:val="008B046C"/>
    <w:rsid w:val="0090684B"/>
    <w:rsid w:val="009068D6"/>
    <w:rsid w:val="009D2CA5"/>
    <w:rsid w:val="009D2EF7"/>
    <w:rsid w:val="00A7700F"/>
    <w:rsid w:val="00A96685"/>
    <w:rsid w:val="00AE0486"/>
    <w:rsid w:val="00B2144E"/>
    <w:rsid w:val="00B65595"/>
    <w:rsid w:val="00B97632"/>
    <w:rsid w:val="00BB4056"/>
    <w:rsid w:val="00BD1F84"/>
    <w:rsid w:val="00BE585D"/>
    <w:rsid w:val="00C22CA4"/>
    <w:rsid w:val="00C24B82"/>
    <w:rsid w:val="00CC408B"/>
    <w:rsid w:val="00D17061"/>
    <w:rsid w:val="00D4645E"/>
    <w:rsid w:val="00D90764"/>
    <w:rsid w:val="00D93FF9"/>
    <w:rsid w:val="00DE70D9"/>
    <w:rsid w:val="00E024D5"/>
    <w:rsid w:val="00F25AA4"/>
    <w:rsid w:val="00FE0C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8B"/>
  </w:style>
  <w:style w:type="paragraph" w:styleId="Heading1">
    <w:name w:val="heading 1"/>
    <w:basedOn w:val="Normal"/>
    <w:next w:val="Normal"/>
    <w:link w:val="Heading1Char"/>
    <w:uiPriority w:val="9"/>
    <w:qFormat/>
    <w:rsid w:val="00D90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A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08B"/>
    <w:rPr>
      <w:color w:val="0563C1" w:themeColor="hyperlink"/>
      <w:u w:val="single"/>
    </w:rPr>
  </w:style>
  <w:style w:type="character" w:customStyle="1" w:styleId="Heading1Char">
    <w:name w:val="Heading 1 Char"/>
    <w:basedOn w:val="DefaultParagraphFont"/>
    <w:link w:val="Heading1"/>
    <w:uiPriority w:val="9"/>
    <w:rsid w:val="00D907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D90764"/>
    <w:pPr>
      <w:ind w:left="720"/>
      <w:contextualSpacing/>
    </w:pPr>
  </w:style>
  <w:style w:type="table" w:styleId="TableGrid">
    <w:name w:val="Table Grid"/>
    <w:basedOn w:val="TableNormal"/>
    <w:uiPriority w:val="1"/>
    <w:rsid w:val="00D46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A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4AC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11C0F"/>
    <w:pPr>
      <w:outlineLvl w:val="9"/>
    </w:pPr>
    <w:rPr>
      <w:lang w:eastAsia="es-ES"/>
    </w:rPr>
  </w:style>
  <w:style w:type="paragraph" w:styleId="TOC1">
    <w:name w:val="toc 1"/>
    <w:basedOn w:val="Normal"/>
    <w:next w:val="Normal"/>
    <w:autoRedefine/>
    <w:uiPriority w:val="39"/>
    <w:unhideWhenUsed/>
    <w:rsid w:val="00611C0F"/>
    <w:pPr>
      <w:spacing w:after="100"/>
    </w:pPr>
  </w:style>
  <w:style w:type="paragraph" w:styleId="TOC2">
    <w:name w:val="toc 2"/>
    <w:basedOn w:val="Normal"/>
    <w:next w:val="Normal"/>
    <w:autoRedefine/>
    <w:uiPriority w:val="39"/>
    <w:unhideWhenUsed/>
    <w:rsid w:val="00611C0F"/>
    <w:pPr>
      <w:spacing w:after="100"/>
      <w:ind w:left="220"/>
    </w:pPr>
  </w:style>
  <w:style w:type="paragraph" w:styleId="TOC3">
    <w:name w:val="toc 3"/>
    <w:basedOn w:val="Normal"/>
    <w:next w:val="Normal"/>
    <w:autoRedefine/>
    <w:uiPriority w:val="39"/>
    <w:unhideWhenUsed/>
    <w:rsid w:val="00611C0F"/>
    <w:pPr>
      <w:spacing w:after="100"/>
      <w:ind w:left="440"/>
    </w:pPr>
  </w:style>
  <w:style w:type="character" w:customStyle="1" w:styleId="citation">
    <w:name w:val="citation"/>
    <w:basedOn w:val="DefaultParagraphFont"/>
    <w:rsid w:val="009068D6"/>
  </w:style>
  <w:style w:type="character" w:styleId="Strong">
    <w:name w:val="Strong"/>
    <w:basedOn w:val="DefaultParagraphFont"/>
    <w:uiPriority w:val="22"/>
    <w:qFormat/>
    <w:rsid w:val="00A96685"/>
    <w:rPr>
      <w:b/>
      <w:bCs/>
    </w:rPr>
  </w:style>
  <w:style w:type="paragraph" w:styleId="NormalWeb">
    <w:name w:val="Normal (Web)"/>
    <w:basedOn w:val="Normal"/>
    <w:uiPriority w:val="99"/>
    <w:unhideWhenUsed/>
    <w:rsid w:val="00A966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Caption">
    <w:name w:val="caption"/>
    <w:basedOn w:val="Normal"/>
    <w:next w:val="Normal"/>
    <w:uiPriority w:val="35"/>
    <w:qFormat/>
    <w:rsid w:val="009D2EF7"/>
    <w:pPr>
      <w:spacing w:after="200" w:line="240" w:lineRule="auto"/>
      <w:jc w:val="center"/>
    </w:pPr>
    <w:rPr>
      <w:rFonts w:ascii="Arial" w:eastAsia="Malgun Gothic" w:hAnsi="Arial" w:cs="Times New Roman"/>
      <w:b/>
      <w:bCs/>
      <w:sz w:val="24"/>
      <w:szCs w:val="18"/>
      <w:lang w:eastAsia="ko-KR"/>
    </w:rPr>
  </w:style>
  <w:style w:type="character" w:styleId="Emphasis">
    <w:name w:val="Emphasis"/>
    <w:basedOn w:val="DefaultParagraphFont"/>
    <w:uiPriority w:val="20"/>
    <w:qFormat/>
    <w:rsid w:val="009D2EF7"/>
    <w:rPr>
      <w:i/>
      <w:iCs/>
    </w:rPr>
  </w:style>
  <w:style w:type="character" w:customStyle="1" w:styleId="ListParagraphChar">
    <w:name w:val="List Paragraph Char"/>
    <w:basedOn w:val="DefaultParagraphFont"/>
    <w:link w:val="ListParagraph"/>
    <w:uiPriority w:val="34"/>
    <w:rsid w:val="009D2EF7"/>
  </w:style>
  <w:style w:type="paragraph" w:styleId="BalloonText">
    <w:name w:val="Balloon Text"/>
    <w:basedOn w:val="Normal"/>
    <w:link w:val="BalloonTextChar"/>
    <w:uiPriority w:val="99"/>
    <w:semiHidden/>
    <w:unhideWhenUsed/>
    <w:rsid w:val="0017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658"/>
    <w:rPr>
      <w:rFonts w:ascii="Tahoma" w:hAnsi="Tahoma" w:cs="Tahoma"/>
      <w:sz w:val="16"/>
      <w:szCs w:val="16"/>
    </w:rPr>
  </w:style>
  <w:style w:type="character" w:styleId="CommentReference">
    <w:name w:val="annotation reference"/>
    <w:basedOn w:val="DefaultParagraphFont"/>
    <w:uiPriority w:val="99"/>
    <w:semiHidden/>
    <w:unhideWhenUsed/>
    <w:rsid w:val="00170658"/>
    <w:rPr>
      <w:sz w:val="16"/>
      <w:szCs w:val="16"/>
    </w:rPr>
  </w:style>
  <w:style w:type="paragraph" w:styleId="CommentText">
    <w:name w:val="annotation text"/>
    <w:basedOn w:val="Normal"/>
    <w:link w:val="CommentTextChar"/>
    <w:uiPriority w:val="99"/>
    <w:semiHidden/>
    <w:unhideWhenUsed/>
    <w:rsid w:val="00170658"/>
    <w:pPr>
      <w:spacing w:line="240" w:lineRule="auto"/>
    </w:pPr>
    <w:rPr>
      <w:sz w:val="20"/>
      <w:szCs w:val="20"/>
    </w:rPr>
  </w:style>
  <w:style w:type="character" w:customStyle="1" w:styleId="CommentTextChar">
    <w:name w:val="Comment Text Char"/>
    <w:basedOn w:val="DefaultParagraphFont"/>
    <w:link w:val="CommentText"/>
    <w:uiPriority w:val="99"/>
    <w:semiHidden/>
    <w:rsid w:val="00170658"/>
    <w:rPr>
      <w:sz w:val="20"/>
      <w:szCs w:val="20"/>
    </w:rPr>
  </w:style>
  <w:style w:type="paragraph" w:styleId="CommentSubject">
    <w:name w:val="annotation subject"/>
    <w:basedOn w:val="CommentText"/>
    <w:next w:val="CommentText"/>
    <w:link w:val="CommentSubjectChar"/>
    <w:uiPriority w:val="99"/>
    <w:semiHidden/>
    <w:unhideWhenUsed/>
    <w:rsid w:val="00170658"/>
    <w:rPr>
      <w:b/>
      <w:bCs/>
    </w:rPr>
  </w:style>
  <w:style w:type="character" w:customStyle="1" w:styleId="CommentSubjectChar">
    <w:name w:val="Comment Subject Char"/>
    <w:basedOn w:val="CommentTextChar"/>
    <w:link w:val="CommentSubject"/>
    <w:uiPriority w:val="99"/>
    <w:semiHidden/>
    <w:rsid w:val="00170658"/>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408B"/>
  </w:style>
  <w:style w:type="paragraph" w:styleId="Heading1">
    <w:name w:val="heading 1"/>
    <w:basedOn w:val="Normal"/>
    <w:next w:val="Normal"/>
    <w:link w:val="Heading1Char"/>
    <w:uiPriority w:val="9"/>
    <w:qFormat/>
    <w:rsid w:val="00D90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14A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4AC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408B"/>
    <w:rPr>
      <w:color w:val="0563C1" w:themeColor="hyperlink"/>
      <w:u w:val="single"/>
    </w:rPr>
  </w:style>
  <w:style w:type="character" w:customStyle="1" w:styleId="Heading1Char">
    <w:name w:val="Heading 1 Char"/>
    <w:basedOn w:val="DefaultParagraphFont"/>
    <w:link w:val="Heading1"/>
    <w:uiPriority w:val="9"/>
    <w:rsid w:val="00D9076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link w:val="ListParagraphChar"/>
    <w:uiPriority w:val="34"/>
    <w:qFormat/>
    <w:rsid w:val="00D90764"/>
    <w:pPr>
      <w:ind w:left="720"/>
      <w:contextualSpacing/>
    </w:pPr>
  </w:style>
  <w:style w:type="table" w:styleId="TableGrid">
    <w:name w:val="Table Grid"/>
    <w:basedOn w:val="TableNormal"/>
    <w:uiPriority w:val="1"/>
    <w:rsid w:val="00D464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214AC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4AC8"/>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611C0F"/>
    <w:pPr>
      <w:outlineLvl w:val="9"/>
    </w:pPr>
    <w:rPr>
      <w:lang w:eastAsia="es-ES"/>
    </w:rPr>
  </w:style>
  <w:style w:type="paragraph" w:styleId="TOC1">
    <w:name w:val="toc 1"/>
    <w:basedOn w:val="Normal"/>
    <w:next w:val="Normal"/>
    <w:autoRedefine/>
    <w:uiPriority w:val="39"/>
    <w:unhideWhenUsed/>
    <w:rsid w:val="00611C0F"/>
    <w:pPr>
      <w:spacing w:after="100"/>
    </w:pPr>
  </w:style>
  <w:style w:type="paragraph" w:styleId="TOC2">
    <w:name w:val="toc 2"/>
    <w:basedOn w:val="Normal"/>
    <w:next w:val="Normal"/>
    <w:autoRedefine/>
    <w:uiPriority w:val="39"/>
    <w:unhideWhenUsed/>
    <w:rsid w:val="00611C0F"/>
    <w:pPr>
      <w:spacing w:after="100"/>
      <w:ind w:left="220"/>
    </w:pPr>
  </w:style>
  <w:style w:type="paragraph" w:styleId="TOC3">
    <w:name w:val="toc 3"/>
    <w:basedOn w:val="Normal"/>
    <w:next w:val="Normal"/>
    <w:autoRedefine/>
    <w:uiPriority w:val="39"/>
    <w:unhideWhenUsed/>
    <w:rsid w:val="00611C0F"/>
    <w:pPr>
      <w:spacing w:after="100"/>
      <w:ind w:left="440"/>
    </w:pPr>
  </w:style>
  <w:style w:type="character" w:customStyle="1" w:styleId="citation">
    <w:name w:val="citation"/>
    <w:basedOn w:val="DefaultParagraphFont"/>
    <w:rsid w:val="009068D6"/>
  </w:style>
  <w:style w:type="character" w:styleId="Strong">
    <w:name w:val="Strong"/>
    <w:basedOn w:val="DefaultParagraphFont"/>
    <w:uiPriority w:val="22"/>
    <w:qFormat/>
    <w:rsid w:val="00A96685"/>
    <w:rPr>
      <w:b/>
      <w:bCs/>
    </w:rPr>
  </w:style>
  <w:style w:type="paragraph" w:styleId="NormalWeb">
    <w:name w:val="Normal (Web)"/>
    <w:basedOn w:val="Normal"/>
    <w:uiPriority w:val="99"/>
    <w:unhideWhenUsed/>
    <w:rsid w:val="00A9668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Caption">
    <w:name w:val="caption"/>
    <w:basedOn w:val="Normal"/>
    <w:next w:val="Normal"/>
    <w:uiPriority w:val="35"/>
    <w:qFormat/>
    <w:rsid w:val="009D2EF7"/>
    <w:pPr>
      <w:spacing w:after="200" w:line="240" w:lineRule="auto"/>
      <w:jc w:val="center"/>
    </w:pPr>
    <w:rPr>
      <w:rFonts w:ascii="Arial" w:eastAsia="Malgun Gothic" w:hAnsi="Arial" w:cs="Times New Roman"/>
      <w:b/>
      <w:bCs/>
      <w:sz w:val="24"/>
      <w:szCs w:val="18"/>
      <w:lang w:eastAsia="ko-KR"/>
    </w:rPr>
  </w:style>
  <w:style w:type="character" w:styleId="Emphasis">
    <w:name w:val="Emphasis"/>
    <w:basedOn w:val="DefaultParagraphFont"/>
    <w:uiPriority w:val="20"/>
    <w:qFormat/>
    <w:rsid w:val="009D2EF7"/>
    <w:rPr>
      <w:i/>
      <w:iCs/>
    </w:rPr>
  </w:style>
  <w:style w:type="character" w:customStyle="1" w:styleId="ListParagraphChar">
    <w:name w:val="List Paragraph Char"/>
    <w:basedOn w:val="DefaultParagraphFont"/>
    <w:link w:val="ListParagraph"/>
    <w:uiPriority w:val="34"/>
    <w:rsid w:val="009D2EF7"/>
  </w:style>
  <w:style w:type="paragraph" w:styleId="BalloonText">
    <w:name w:val="Balloon Text"/>
    <w:basedOn w:val="Normal"/>
    <w:link w:val="BalloonTextChar"/>
    <w:uiPriority w:val="99"/>
    <w:semiHidden/>
    <w:unhideWhenUsed/>
    <w:rsid w:val="001706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0658"/>
    <w:rPr>
      <w:rFonts w:ascii="Tahoma" w:hAnsi="Tahoma" w:cs="Tahoma"/>
      <w:sz w:val="16"/>
      <w:szCs w:val="16"/>
    </w:rPr>
  </w:style>
  <w:style w:type="character" w:styleId="CommentReference">
    <w:name w:val="annotation reference"/>
    <w:basedOn w:val="DefaultParagraphFont"/>
    <w:uiPriority w:val="99"/>
    <w:semiHidden/>
    <w:unhideWhenUsed/>
    <w:rsid w:val="00170658"/>
    <w:rPr>
      <w:sz w:val="16"/>
      <w:szCs w:val="16"/>
    </w:rPr>
  </w:style>
  <w:style w:type="paragraph" w:styleId="CommentText">
    <w:name w:val="annotation text"/>
    <w:basedOn w:val="Normal"/>
    <w:link w:val="CommentTextChar"/>
    <w:uiPriority w:val="99"/>
    <w:semiHidden/>
    <w:unhideWhenUsed/>
    <w:rsid w:val="00170658"/>
    <w:pPr>
      <w:spacing w:line="240" w:lineRule="auto"/>
    </w:pPr>
    <w:rPr>
      <w:sz w:val="20"/>
      <w:szCs w:val="20"/>
    </w:rPr>
  </w:style>
  <w:style w:type="character" w:customStyle="1" w:styleId="CommentTextChar">
    <w:name w:val="Comment Text Char"/>
    <w:basedOn w:val="DefaultParagraphFont"/>
    <w:link w:val="CommentText"/>
    <w:uiPriority w:val="99"/>
    <w:semiHidden/>
    <w:rsid w:val="00170658"/>
    <w:rPr>
      <w:sz w:val="20"/>
      <w:szCs w:val="20"/>
    </w:rPr>
  </w:style>
  <w:style w:type="paragraph" w:styleId="CommentSubject">
    <w:name w:val="annotation subject"/>
    <w:basedOn w:val="CommentText"/>
    <w:next w:val="CommentText"/>
    <w:link w:val="CommentSubjectChar"/>
    <w:uiPriority w:val="99"/>
    <w:semiHidden/>
    <w:unhideWhenUsed/>
    <w:rsid w:val="00170658"/>
    <w:rPr>
      <w:b/>
      <w:bCs/>
    </w:rPr>
  </w:style>
  <w:style w:type="character" w:customStyle="1" w:styleId="CommentSubjectChar">
    <w:name w:val="Comment Subject Char"/>
    <w:basedOn w:val="CommentTextChar"/>
    <w:link w:val="CommentSubject"/>
    <w:uiPriority w:val="99"/>
    <w:semiHidden/>
    <w:rsid w:val="0017065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jpeg"/><Relationship Id="rId18" Type="http://schemas.openxmlformats.org/officeDocument/2006/relationships/hyperlink" Target="zim://A/Memoria_de_ordenador.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image" Target="media/image1.png"/><Relationship Id="rId12" Type="http://schemas.openxmlformats.org/officeDocument/2006/relationships/image" Target="media/image5.emf"/><Relationship Id="rId17" Type="http://schemas.openxmlformats.org/officeDocument/2006/relationships/hyperlink" Target="zim://A/Hardware.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zim://A/Software.html" TargetMode="External"/><Relationship Id="rId20" Type="http://schemas.openxmlformats.org/officeDocument/2006/relationships/hyperlink" Target="zim://A/Byte.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hyperlink" Target="https://developer.android.com/reference/android/hardware/camera2/package-summary.html" TargetMode="External"/><Relationship Id="rId23" Type="http://schemas.openxmlformats.org/officeDocument/2006/relationships/image" Target="media/image10.png"/><Relationship Id="rId10" Type="http://schemas.openxmlformats.org/officeDocument/2006/relationships/image" Target="media/image3.emf"/><Relationship Id="rId19" Type="http://schemas.openxmlformats.org/officeDocument/2006/relationships/hyperlink" Target="zim://A/Campo_finito.html" TargetMode="External"/><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C0759A-9282-4576-9BA4-FB573387D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27</Pages>
  <Words>6486</Words>
  <Characters>36972</Characters>
  <Application>Microsoft Office Word</Application>
  <DocSecurity>0</DocSecurity>
  <Lines>308</Lines>
  <Paragraphs>86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43372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New</dc:creator>
  <cp:keywords/>
  <dc:description/>
  <cp:lastModifiedBy>decano</cp:lastModifiedBy>
  <cp:revision>18</cp:revision>
  <dcterms:created xsi:type="dcterms:W3CDTF">2020-11-06T16:05:00Z</dcterms:created>
  <dcterms:modified xsi:type="dcterms:W3CDTF">2020-12-26T04:01:00Z</dcterms:modified>
</cp:coreProperties>
</file>